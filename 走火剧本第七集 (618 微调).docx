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B2" w:rsidRPr="005806B2" w:rsidRDefault="005806B2" w:rsidP="005806B2">
      <w:pPr>
        <w:jc w:val="center"/>
        <w:rPr>
          <w:rFonts w:ascii="仿宋" w:eastAsia="仿宋" w:hAnsi="仿宋" w:cs="仿宋"/>
          <w:b/>
          <w:sz w:val="28"/>
          <w:szCs w:val="28"/>
          <w:rPrChange w:id="0" w:author="SDWM" w:date="2016-06-21T01:17:00Z">
            <w:rPr>
              <w:rFonts w:ascii="仿宋" w:eastAsia="仿宋" w:hAnsi="仿宋" w:cs="仿宋"/>
              <w:sz w:val="28"/>
              <w:szCs w:val="28"/>
            </w:rPr>
          </w:rPrChange>
        </w:rPr>
        <w:pPrChange w:id="1" w:author="SDWM" w:date="2016-06-21T01:17:00Z">
          <w:pPr/>
        </w:pPrChange>
      </w:pPr>
      <w:r w:rsidRPr="005806B2">
        <w:rPr>
          <w:rFonts w:ascii="仿宋" w:eastAsia="仿宋" w:hAnsi="仿宋" w:cs="仿宋" w:hint="eastAsia"/>
          <w:b/>
          <w:sz w:val="28"/>
          <w:szCs w:val="28"/>
          <w:rPrChange w:id="2" w:author="SDWM" w:date="2016-06-21T01:17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第七集</w:t>
      </w:r>
    </w:p>
    <w:p w:rsidR="005806B2" w:rsidRPr="005806B2" w:rsidRDefault="005806B2">
      <w:pPr>
        <w:rPr>
          <w:rFonts w:ascii="仿宋" w:eastAsia="仿宋" w:hAnsi="仿宋" w:cs="仿宋"/>
          <w:b/>
          <w:sz w:val="28"/>
          <w:szCs w:val="28"/>
          <w:rPrChange w:id="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b/>
          <w:sz w:val="28"/>
          <w:szCs w:val="28"/>
          <w:rPrChange w:id="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b/>
          <w:sz w:val="28"/>
          <w:szCs w:val="28"/>
          <w:rPrChange w:id="5" w:author="sd" w:date="2016-06-23T16:10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罗湖小区门口</w:t>
      </w:r>
      <w:r w:rsidRPr="005806B2">
        <w:rPr>
          <w:rFonts w:ascii="仿宋" w:eastAsia="仿宋" w:hAnsi="仿宋" w:cs="仿宋"/>
          <w:b/>
          <w:sz w:val="28"/>
          <w:szCs w:val="28"/>
          <w:rPrChange w:id="6" w:author="sd" w:date="2016-06-23T16:10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b/>
          <w:sz w:val="28"/>
          <w:szCs w:val="28"/>
          <w:rPrChange w:id="7" w:author="sd" w:date="2016-06-23T16:10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清晨</w:t>
      </w:r>
      <w:r w:rsidRPr="005806B2">
        <w:rPr>
          <w:rFonts w:ascii="仿宋" w:eastAsia="仿宋" w:hAnsi="仿宋" w:cs="仿宋"/>
          <w:b/>
          <w:sz w:val="28"/>
          <w:szCs w:val="28"/>
          <w:rPrChange w:id="8" w:author="sd" w:date="2016-06-23T16:10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b/>
          <w:sz w:val="28"/>
          <w:szCs w:val="28"/>
          <w:rPrChange w:id="9" w:author="sd" w:date="2016-06-23T16:10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外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天台上已经空无一人了，远处的天边被朝霞染红。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小区门口，警车闪着警灯。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强子带着手铐被两名民警押着从小区里走出来。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上车之前，强子停住脚步，回身张望。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谭阳跟着赵鹏程看到强子站在警车边上张望就走了过去。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强子看到赵鹏程走到面前，没说话，对着赵鹏程深深的鞠了一躬。</w:t>
      </w:r>
    </w:p>
    <w:p w:rsidR="005806B2" w:rsidRDefault="005806B2">
      <w:pPr>
        <w:rPr>
          <w:ins w:id="10" w:author="sd" w:date="2016-06-23T15:55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赵鹏程：强子，你记住了，你没有被任何人放弃，所以你也</w:t>
      </w:r>
      <w:ins w:id="11" w:author="sd" w:date="2016-06-23T15:56:00Z">
        <w:r>
          <w:rPr>
            <w:rFonts w:ascii="仿宋" w:eastAsia="仿宋" w:hAnsi="仿宋" w:cs="仿宋" w:hint="eastAsia"/>
            <w:sz w:val="28"/>
            <w:szCs w:val="28"/>
          </w:rPr>
          <w:t>别</w:t>
        </w:r>
      </w:ins>
      <w:del w:id="12" w:author="sd" w:date="2016-06-23T15:56:00Z">
        <w:r w:rsidDel="00780C14">
          <w:rPr>
            <w:rFonts w:ascii="仿宋" w:eastAsia="仿宋" w:hAnsi="仿宋" w:cs="仿宋" w:hint="eastAsia"/>
            <w:sz w:val="28"/>
            <w:szCs w:val="28"/>
          </w:rPr>
          <w:delText>不要</w:delText>
        </w:r>
      </w:del>
      <w:r>
        <w:rPr>
          <w:rFonts w:ascii="仿宋" w:eastAsia="仿宋" w:hAnsi="仿宋" w:cs="仿宋" w:hint="eastAsia"/>
          <w:sz w:val="28"/>
          <w:szCs w:val="28"/>
        </w:rPr>
        <w:t>放弃自己</w:t>
      </w:r>
      <w:ins w:id="13" w:author="sd" w:date="2016-06-23T15:55:00Z">
        <w:r>
          <w:rPr>
            <w:rFonts w:ascii="仿宋" w:eastAsia="仿宋" w:hAnsi="仿宋" w:cs="仿宋"/>
            <w:sz w:val="28"/>
            <w:szCs w:val="28"/>
          </w:rPr>
          <w:t>.</w:t>
        </w:r>
      </w:ins>
    </w:p>
    <w:p w:rsidR="005806B2" w:rsidRDefault="005806B2">
      <w:pPr>
        <w:numPr>
          <w:ins w:id="14" w:author="sd" w:date="2016-06-23T15:55:00Z"/>
        </w:numPr>
        <w:rPr>
          <w:rFonts w:ascii="仿宋" w:eastAsia="仿宋" w:hAnsi="仿宋" w:cs="仿宋"/>
          <w:sz w:val="28"/>
          <w:szCs w:val="28"/>
        </w:rPr>
      </w:pPr>
      <w:ins w:id="15" w:author="sd" w:date="2016-06-23T15:55:00Z">
        <w:r>
          <w:rPr>
            <w:rFonts w:ascii="仿宋" w:eastAsia="仿宋" w:hAnsi="仿宋" w:cs="仿宋" w:hint="eastAsia"/>
            <w:sz w:val="28"/>
            <w:szCs w:val="28"/>
          </w:rPr>
          <w:t>谭阳：嗯，你放心，</w:t>
        </w:r>
      </w:ins>
      <w:del w:id="16" w:author="sd" w:date="2016-06-23T15:55:00Z">
        <w:r w:rsidDel="00780C14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r>
        <w:rPr>
          <w:rFonts w:ascii="仿宋" w:eastAsia="仿宋" w:hAnsi="仿宋" w:cs="仿宋" w:hint="eastAsia"/>
          <w:sz w:val="28"/>
          <w:szCs w:val="28"/>
        </w:rPr>
        <w:t>我们会帮</w:t>
      </w:r>
      <w:del w:id="17" w:author="sd" w:date="2016-06-23T15:56:00Z">
        <w:r w:rsidDel="00780C14">
          <w:rPr>
            <w:rFonts w:ascii="仿宋" w:eastAsia="仿宋" w:hAnsi="仿宋" w:cs="仿宋" w:hint="eastAsia"/>
            <w:sz w:val="28"/>
            <w:szCs w:val="28"/>
          </w:rPr>
          <w:delText>助</w:delText>
        </w:r>
      </w:del>
      <w:r>
        <w:rPr>
          <w:rFonts w:ascii="仿宋" w:eastAsia="仿宋" w:hAnsi="仿宋" w:cs="仿宋" w:hint="eastAsia"/>
          <w:sz w:val="28"/>
          <w:szCs w:val="28"/>
        </w:rPr>
        <w:t>你照顾好你</w:t>
      </w:r>
      <w:ins w:id="18" w:author="sd" w:date="2016-06-23T15:56:00Z">
        <w:r>
          <w:rPr>
            <w:rFonts w:ascii="仿宋" w:eastAsia="仿宋" w:hAnsi="仿宋" w:cs="仿宋" w:hint="eastAsia"/>
            <w:sz w:val="28"/>
            <w:szCs w:val="28"/>
          </w:rPr>
          <w:t>妈</w:t>
        </w:r>
      </w:ins>
      <w:del w:id="19" w:author="sd" w:date="2016-06-23T15:56:00Z">
        <w:r w:rsidDel="00780C14">
          <w:rPr>
            <w:rFonts w:ascii="仿宋" w:eastAsia="仿宋" w:hAnsi="仿宋" w:cs="仿宋" w:hint="eastAsia"/>
            <w:sz w:val="28"/>
            <w:szCs w:val="28"/>
          </w:rPr>
          <w:delText>母亲</w:delText>
        </w:r>
      </w:del>
      <w:r>
        <w:rPr>
          <w:rFonts w:ascii="仿宋" w:eastAsia="仿宋" w:hAnsi="仿宋" w:cs="仿宋" w:hint="eastAsia"/>
          <w:sz w:val="28"/>
          <w:szCs w:val="28"/>
        </w:rPr>
        <w:t>的。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强子动容地点点头，看到赵鹏程身边的谭阳，也向谭阳鞠了一躬，转身离去。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谭阳看着强子坐进警车，看着警车远去。</w:t>
      </w:r>
    </w:p>
    <w:p w:rsidR="005806B2" w:rsidRDefault="005806B2">
      <w:pPr>
        <w:numPr>
          <w:ilvl w:val="0"/>
          <w:numId w:val="2"/>
        </w:numPr>
        <w:rPr>
          <w:ins w:id="20" w:author="sd" w:date="2016-06-23T15:57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</w:t>
      </w:r>
      <w:ins w:id="21" w:author="sd" w:date="2016-06-23T15:57:00Z">
        <w:r>
          <w:rPr>
            <w:rFonts w:ascii="仿宋" w:eastAsia="仿宋" w:hAnsi="仿宋" w:cs="仿宋" w:hint="eastAsia"/>
            <w:sz w:val="28"/>
            <w:szCs w:val="28"/>
          </w:rPr>
          <w:t>和</w:t>
        </w:r>
      </w:ins>
      <w:del w:id="22" w:author="sd" w:date="2016-06-23T15:57:00Z">
        <w:r w:rsidDel="00780C14">
          <w:rPr>
            <w:rFonts w:ascii="仿宋" w:eastAsia="仿宋" w:hAnsi="仿宋" w:cs="仿宋" w:hint="eastAsia"/>
            <w:sz w:val="28"/>
            <w:szCs w:val="28"/>
          </w:rPr>
          <w:delText>、</w:delText>
        </w:r>
      </w:del>
      <w:r>
        <w:rPr>
          <w:rFonts w:ascii="仿宋" w:eastAsia="仿宋" w:hAnsi="仿宋" w:cs="仿宋" w:hint="eastAsia"/>
          <w:sz w:val="28"/>
          <w:szCs w:val="28"/>
        </w:rPr>
        <w:t>良超</w:t>
      </w:r>
      <w:del w:id="23" w:author="sd" w:date="2016-06-23T15:57:00Z">
        <w:r w:rsidDel="00780C14">
          <w:rPr>
            <w:rFonts w:ascii="仿宋" w:eastAsia="仿宋" w:hAnsi="仿宋" w:cs="仿宋" w:hint="eastAsia"/>
            <w:sz w:val="28"/>
            <w:szCs w:val="28"/>
          </w:rPr>
          <w:delText>、武薇</w:delText>
        </w:r>
      </w:del>
      <w:ins w:id="24" w:author="sd" w:date="2016-06-23T15:57:00Z">
        <w:r>
          <w:rPr>
            <w:rFonts w:ascii="仿宋" w:eastAsia="仿宋" w:hAnsi="仿宋" w:cs="仿宋" w:hint="eastAsia"/>
            <w:sz w:val="28"/>
            <w:szCs w:val="28"/>
          </w:rPr>
          <w:t>跑了</w:t>
        </w:r>
      </w:ins>
      <w:del w:id="25" w:author="sd" w:date="2016-06-23T15:57:00Z">
        <w:r w:rsidDel="00780C14">
          <w:rPr>
            <w:rFonts w:ascii="仿宋" w:eastAsia="仿宋" w:hAnsi="仿宋" w:cs="仿宋" w:hint="eastAsia"/>
            <w:sz w:val="28"/>
            <w:szCs w:val="28"/>
          </w:rPr>
          <w:delText>走</w:delText>
        </w:r>
      </w:del>
      <w:r>
        <w:rPr>
          <w:rFonts w:ascii="仿宋" w:eastAsia="仿宋" w:hAnsi="仿宋" w:cs="仿宋" w:hint="eastAsia"/>
          <w:sz w:val="28"/>
          <w:szCs w:val="28"/>
        </w:rPr>
        <w:t>过来</w:t>
      </w:r>
      <w:ins w:id="26" w:author="sd" w:date="2016-06-23T15:57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780C14">
      <w:pPr>
        <w:numPr>
          <w:ins w:id="27" w:author="sd" w:date="2016-06-23T15:57:00Z"/>
        </w:numPr>
        <w:tabs>
          <w:tab w:val="left" w:pos="420"/>
        </w:tabs>
        <w:rPr>
          <w:ins w:id="28" w:author="sd" w:date="2016-06-23T15:58:00Z"/>
          <w:rFonts w:ascii="仿宋" w:eastAsia="仿宋" w:hAnsi="仿宋" w:cs="仿宋"/>
          <w:sz w:val="28"/>
          <w:szCs w:val="28"/>
        </w:rPr>
      </w:pPr>
      <w:ins w:id="29" w:author="sd" w:date="2016-06-23T15:57:00Z">
        <w:r>
          <w:rPr>
            <w:rFonts w:ascii="仿宋" w:eastAsia="仿宋" w:hAnsi="仿宋" w:cs="仿宋" w:hint="eastAsia"/>
            <w:sz w:val="28"/>
            <w:szCs w:val="28"/>
          </w:rPr>
          <w:t>小顾：谭阳！谭阳！</w:t>
        </w:r>
      </w:ins>
    </w:p>
    <w:p w:rsidR="005806B2" w:rsidRDefault="005806B2" w:rsidP="00780C14">
      <w:pPr>
        <w:numPr>
          <w:ins w:id="30" w:author="sd" w:date="2016-06-23T15:57:00Z"/>
        </w:numPr>
        <w:tabs>
          <w:tab w:val="left" w:pos="420"/>
        </w:tabs>
        <w:rPr>
          <w:ins w:id="31" w:author="sd" w:date="2016-06-23T15:58:00Z"/>
          <w:rFonts w:ascii="仿宋" w:eastAsia="仿宋" w:hAnsi="仿宋" w:cs="仿宋"/>
          <w:sz w:val="28"/>
          <w:szCs w:val="28"/>
        </w:rPr>
      </w:pPr>
      <w:ins w:id="32" w:author="sd" w:date="2016-06-23T15:58:00Z">
        <w:r>
          <w:rPr>
            <w:rFonts w:ascii="仿宋" w:eastAsia="仿宋" w:hAnsi="仿宋" w:cs="仿宋" w:hint="eastAsia"/>
            <w:sz w:val="28"/>
            <w:szCs w:val="28"/>
          </w:rPr>
          <w:t>良超：刚刚吓死我们了，可算是人没事。</w:t>
        </w:r>
      </w:ins>
    </w:p>
    <w:p w:rsidR="005806B2" w:rsidRDefault="005806B2" w:rsidP="00780C14">
      <w:pPr>
        <w:numPr>
          <w:ins w:id="33" w:author="sd" w:date="2016-06-23T15:57:00Z"/>
        </w:numPr>
        <w:tabs>
          <w:tab w:val="left" w:pos="420"/>
        </w:tabs>
        <w:rPr>
          <w:ins w:id="34" w:author="sd" w:date="2016-06-23T15:59:00Z"/>
          <w:rFonts w:ascii="仿宋" w:eastAsia="仿宋" w:hAnsi="仿宋" w:cs="仿宋"/>
          <w:sz w:val="28"/>
          <w:szCs w:val="28"/>
        </w:rPr>
      </w:pPr>
      <w:ins w:id="35" w:author="sd" w:date="2016-06-23T15:58:00Z">
        <w:r>
          <w:rPr>
            <w:rFonts w:ascii="仿宋" w:eastAsia="仿宋" w:hAnsi="仿宋" w:cs="仿宋" w:hint="eastAsia"/>
            <w:sz w:val="28"/>
            <w:szCs w:val="28"/>
          </w:rPr>
          <w:t>小顾：这还得多亏谭阳的口盾！</w:t>
        </w:r>
      </w:ins>
    </w:p>
    <w:p w:rsidR="005806B2" w:rsidRDefault="005806B2" w:rsidP="00780C14">
      <w:pPr>
        <w:numPr>
          <w:ins w:id="36" w:author="sd" w:date="2016-06-23T15:57:00Z"/>
        </w:numPr>
        <w:tabs>
          <w:tab w:val="left" w:pos="420"/>
        </w:tabs>
        <w:rPr>
          <w:ins w:id="37" w:author="sd" w:date="2016-06-23T15:58:00Z"/>
          <w:rFonts w:ascii="仿宋" w:eastAsia="仿宋" w:hAnsi="仿宋" w:cs="仿宋"/>
          <w:sz w:val="28"/>
          <w:szCs w:val="28"/>
        </w:rPr>
      </w:pPr>
      <w:ins w:id="38" w:author="sd" w:date="2016-06-23T15:59:00Z">
        <w:r>
          <w:rPr>
            <w:rFonts w:ascii="仿宋" w:eastAsia="仿宋" w:hAnsi="仿宋" w:cs="仿宋" w:hint="eastAsia"/>
            <w:sz w:val="28"/>
            <w:szCs w:val="28"/>
          </w:rPr>
          <w:t>谭阳：能有什么事啊，我是谁啊！</w:t>
        </w:r>
      </w:ins>
    </w:p>
    <w:p w:rsidR="005806B2" w:rsidRDefault="005806B2" w:rsidP="00780C14">
      <w:pPr>
        <w:numPr>
          <w:ins w:id="39" w:author="sd" w:date="2016-06-23T15:57:00Z"/>
        </w:numPr>
        <w:tabs>
          <w:tab w:val="left" w:pos="420"/>
        </w:tabs>
        <w:rPr>
          <w:rFonts w:ascii="仿宋" w:eastAsia="仿宋" w:hAnsi="仿宋" w:cs="仿宋"/>
          <w:sz w:val="28"/>
          <w:szCs w:val="28"/>
        </w:rPr>
      </w:pPr>
      <w:ins w:id="40" w:author="sd" w:date="2016-06-23T15:58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</w:ins>
      <w:del w:id="41" w:author="sd" w:date="2016-06-23T15:57:00Z">
        <w:r w:rsidDel="00780C14">
          <w:rPr>
            <w:rFonts w:ascii="仿宋" w:eastAsia="仿宋" w:hAnsi="仿宋" w:cs="仿宋" w:hint="eastAsia"/>
            <w:sz w:val="28"/>
            <w:szCs w:val="28"/>
          </w:rPr>
          <w:delText>，小顾拍了拍谭阳的肩膀，</w:delText>
        </w:r>
      </w:del>
      <w:ins w:id="42" w:author="sd" w:date="2016-06-23T15:59:00Z">
        <w:r>
          <w:rPr>
            <w:rFonts w:ascii="仿宋" w:eastAsia="仿宋" w:hAnsi="仿宋" w:cs="仿宋" w:hint="eastAsia"/>
            <w:sz w:val="28"/>
            <w:szCs w:val="28"/>
          </w:rPr>
          <w:t>谭阳伸出拳头和小顾良超对拳。</w:t>
        </w:r>
      </w:ins>
      <w:del w:id="43" w:author="sd" w:date="2016-06-23T15:59:00Z">
        <w:r w:rsidDel="00780C14">
          <w:rPr>
            <w:rFonts w:ascii="仿宋" w:eastAsia="仿宋" w:hAnsi="仿宋" w:cs="仿宋" w:hint="eastAsia"/>
            <w:sz w:val="28"/>
            <w:szCs w:val="28"/>
          </w:rPr>
          <w:delText>几个人互相击掌庆功。</w:delText>
        </w:r>
      </w:del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一辆警车停在小区门口，冯大勇和韩建强从车里下来。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小顾一看赶紧跑了过去。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小顾：冯所</w:t>
      </w:r>
      <w:del w:id="44" w:author="sd" w:date="2016-06-23T16:00:00Z">
        <w:r w:rsidDel="00780C14">
          <w:rPr>
            <w:rFonts w:ascii="仿宋" w:eastAsia="仿宋" w:hAnsi="仿宋" w:cs="仿宋" w:hint="eastAsia"/>
            <w:sz w:val="28"/>
            <w:szCs w:val="28"/>
          </w:rPr>
          <w:delText>好</w:delText>
        </w:r>
      </w:del>
      <w:r>
        <w:rPr>
          <w:rFonts w:ascii="仿宋" w:eastAsia="仿宋" w:hAnsi="仿宋" w:cs="仿宋" w:hint="eastAsia"/>
          <w:sz w:val="28"/>
          <w:szCs w:val="28"/>
        </w:rPr>
        <w:t>，韩教</w:t>
      </w:r>
      <w:del w:id="45" w:author="sd" w:date="2016-06-23T16:00:00Z">
        <w:r w:rsidDel="00780C14">
          <w:rPr>
            <w:rFonts w:ascii="仿宋" w:eastAsia="仿宋" w:hAnsi="仿宋" w:cs="仿宋" w:hint="eastAsia"/>
            <w:sz w:val="28"/>
            <w:szCs w:val="28"/>
          </w:rPr>
          <w:delText>好</w:delText>
        </w:r>
      </w:del>
      <w:r>
        <w:rPr>
          <w:rFonts w:ascii="仿宋" w:eastAsia="仿宋" w:hAnsi="仿宋" w:cs="仿宋" w:hint="eastAsia"/>
          <w:sz w:val="28"/>
          <w:szCs w:val="28"/>
        </w:rPr>
        <w:t>，您们来晚了，</w:t>
      </w:r>
      <w:ins w:id="46" w:author="sd" w:date="2016-06-23T16:00:00Z">
        <w:r>
          <w:rPr>
            <w:rFonts w:ascii="仿宋" w:eastAsia="仿宋" w:hAnsi="仿宋" w:cs="仿宋" w:hint="eastAsia"/>
            <w:sz w:val="28"/>
            <w:szCs w:val="28"/>
          </w:rPr>
          <w:t>没有直击第一现场</w:t>
        </w:r>
      </w:ins>
      <w:del w:id="47" w:author="sd" w:date="2016-06-23T16:00:00Z">
        <w:r w:rsidDel="00780C14">
          <w:rPr>
            <w:rFonts w:ascii="仿宋" w:eastAsia="仿宋" w:hAnsi="仿宋" w:cs="仿宋" w:hint="eastAsia"/>
            <w:sz w:val="28"/>
            <w:szCs w:val="28"/>
          </w:rPr>
          <w:delText>没看到</w:delText>
        </w:r>
      </w:del>
      <w:r>
        <w:rPr>
          <w:rFonts w:ascii="仿宋" w:eastAsia="仿宋" w:hAnsi="仿宋" w:cs="仿宋" w:hint="eastAsia"/>
          <w:sz w:val="28"/>
          <w:szCs w:val="28"/>
        </w:rPr>
        <w:t>，刚才</w:t>
      </w:r>
      <w:ins w:id="48" w:author="sd" w:date="2016-06-23T16:00:00Z">
        <w:r>
          <w:rPr>
            <w:rFonts w:ascii="仿宋" w:eastAsia="仿宋" w:hAnsi="仿宋" w:cs="仿宋" w:hint="eastAsia"/>
            <w:sz w:val="28"/>
            <w:szCs w:val="28"/>
          </w:rPr>
          <w:t>那场景简直</w:t>
        </w:r>
      </w:ins>
      <w:ins w:id="49" w:author="sd" w:date="2016-06-23T16:01:00Z">
        <w:r>
          <w:rPr>
            <w:rFonts w:ascii="仿宋" w:eastAsia="仿宋" w:hAnsi="仿宋" w:cs="仿宋" w:hint="eastAsia"/>
            <w:sz w:val="28"/>
            <w:szCs w:val="28"/>
          </w:rPr>
          <w:t>都能拍美国大片了</w:t>
        </w:r>
      </w:ins>
      <w:del w:id="50" w:author="sd" w:date="2016-06-23T16:00:00Z">
        <w:r w:rsidDel="00780C14">
          <w:rPr>
            <w:rFonts w:ascii="仿宋" w:eastAsia="仿宋" w:hAnsi="仿宋" w:cs="仿宋" w:hint="eastAsia"/>
            <w:sz w:val="28"/>
            <w:szCs w:val="28"/>
          </w:rPr>
          <w:delText>可惊险了</w:delText>
        </w:r>
      </w:del>
      <w:r>
        <w:rPr>
          <w:rFonts w:ascii="仿宋" w:eastAsia="仿宋" w:hAnsi="仿宋" w:cs="仿宋" w:hint="eastAsia"/>
          <w:sz w:val="28"/>
          <w:szCs w:val="28"/>
        </w:rPr>
        <w:t>，多亏了谭阳</w:t>
      </w:r>
      <w:ins w:id="51" w:author="sd" w:date="2016-06-23T16:01:00Z">
        <w:r>
          <w:rPr>
            <w:rFonts w:ascii="仿宋" w:eastAsia="仿宋" w:hAnsi="仿宋" w:cs="仿宋" w:hint="eastAsia"/>
            <w:sz w:val="28"/>
            <w:szCs w:val="28"/>
          </w:rPr>
          <w:t>冲着强子巴拉巴拉巴拉一顿口盾</w:t>
        </w:r>
      </w:ins>
      <w:r>
        <w:rPr>
          <w:rFonts w:ascii="仿宋" w:eastAsia="仿宋" w:hAnsi="仿宋" w:cs="仿宋" w:hint="eastAsia"/>
          <w:sz w:val="28"/>
          <w:szCs w:val="28"/>
        </w:rPr>
        <w:t>啊，</w:t>
      </w:r>
      <w:del w:id="52" w:author="sd" w:date="2016-06-23T16:01:00Z">
        <w:r w:rsidDel="00780C14">
          <w:rPr>
            <w:rFonts w:ascii="仿宋" w:eastAsia="仿宋" w:hAnsi="仿宋" w:cs="仿宋" w:hint="eastAsia"/>
            <w:sz w:val="28"/>
            <w:szCs w:val="28"/>
          </w:rPr>
          <w:delText>谭阳刚刚</w:delText>
        </w:r>
      </w:del>
      <w:r>
        <w:rPr>
          <w:rFonts w:ascii="仿宋" w:eastAsia="仿宋" w:hAnsi="仿宋" w:cs="仿宋" w:hint="eastAsia"/>
          <w:sz w:val="28"/>
          <w:szCs w:val="28"/>
        </w:rPr>
        <w:t>简直就是热血日漫的中二男主</w:t>
      </w:r>
      <w:del w:id="53" w:author="sd" w:date="2016-06-23T16:01:00Z">
        <w:r w:rsidDel="00780C14">
          <w:rPr>
            <w:rFonts w:ascii="仿宋" w:eastAsia="仿宋" w:hAnsi="仿宋" w:cs="仿宋" w:hint="eastAsia"/>
            <w:sz w:val="28"/>
            <w:szCs w:val="28"/>
          </w:rPr>
          <w:delText>，口盾技能满点</w:delText>
        </w:r>
      </w:del>
      <w:del w:id="54" w:author="婧 边" w:date="2016-06-19T19:55:00Z">
        <w:r w:rsidDel="00432372">
          <w:rPr>
            <w:rFonts w:ascii="仿宋" w:eastAsia="仿宋" w:hAnsi="仿宋" w:cs="仿宋" w:hint="eastAsia"/>
            <w:sz w:val="28"/>
            <w:szCs w:val="28"/>
          </w:rPr>
          <w:delText>。。。</w:delText>
        </w:r>
      </w:del>
      <w:ins w:id="55" w:author="婧 边" w:date="2016-06-19T19:55:00Z">
        <w:r>
          <w:rPr>
            <w:rFonts w:ascii="仿宋" w:eastAsia="仿宋" w:hAnsi="仿宋" w:cs="仿宋" w:hint="eastAsia"/>
            <w:sz w:val="28"/>
            <w:szCs w:val="28"/>
          </w:rPr>
          <w:t>……</w:t>
        </w:r>
      </w:ins>
    </w:p>
    <w:p w:rsidR="005806B2" w:rsidRDefault="005806B2">
      <w:pPr>
        <w:numPr>
          <w:ilvl w:val="0"/>
          <w:numId w:val="2"/>
        </w:numPr>
        <w:rPr>
          <w:ins w:id="56" w:author="sd" w:date="2016-06-23T16:01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韩建强和冯大勇</w:t>
      </w:r>
      <w:ins w:id="57" w:author="婧 边" w:date="2016-06-19T19:55:00Z">
        <w:r>
          <w:rPr>
            <w:rFonts w:ascii="仿宋" w:eastAsia="仿宋" w:hAnsi="仿宋" w:cs="仿宋" w:hint="eastAsia"/>
            <w:sz w:val="28"/>
            <w:szCs w:val="28"/>
          </w:rPr>
          <w:t>无奈地</w:t>
        </w:r>
      </w:ins>
      <w:r>
        <w:rPr>
          <w:rFonts w:ascii="仿宋" w:eastAsia="仿宋" w:hAnsi="仿宋" w:cs="仿宋" w:hint="eastAsia"/>
          <w:sz w:val="28"/>
          <w:szCs w:val="28"/>
        </w:rPr>
        <w:t>互相看看</w:t>
      </w:r>
      <w:ins w:id="58" w:author="婧 边" w:date="2016-06-19T19:55:00Z">
        <w:del w:id="59" w:author="sd" w:date="2016-06-23T16:01:00Z">
          <w:r w:rsidDel="00780C14">
            <w:rPr>
              <w:rFonts w:ascii="仿宋" w:eastAsia="仿宋" w:hAnsi="仿宋" w:cs="仿宋" w:hint="eastAsia"/>
              <w:sz w:val="28"/>
              <w:szCs w:val="28"/>
            </w:rPr>
            <w:delText>，</w:delText>
          </w:r>
        </w:del>
      </w:ins>
      <w:del w:id="60" w:author="婧 边" w:date="2016-06-19T19:55:00Z">
        <w:r w:rsidDel="00432372">
          <w:rPr>
            <w:rFonts w:ascii="仿宋" w:eastAsia="仿宋" w:hAnsi="仿宋" w:cs="仿宋" w:hint="eastAsia"/>
            <w:sz w:val="28"/>
            <w:szCs w:val="28"/>
          </w:rPr>
          <w:delText>，耸耸肩，</w:delText>
        </w:r>
      </w:del>
      <w:del w:id="61" w:author="sd" w:date="2016-06-23T16:01:00Z">
        <w:r w:rsidDel="00780C14">
          <w:rPr>
            <w:rFonts w:ascii="仿宋" w:eastAsia="仿宋" w:hAnsi="仿宋" w:cs="仿宋" w:hint="eastAsia"/>
            <w:sz w:val="28"/>
            <w:szCs w:val="28"/>
          </w:rPr>
          <w:delText>表示再次没能听懂小顾说话</w:delText>
        </w:r>
      </w:del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 w:rsidP="00780C14">
      <w:pPr>
        <w:numPr>
          <w:ins w:id="62" w:author="sd" w:date="2016-06-23T16:01:00Z"/>
        </w:numPr>
        <w:tabs>
          <w:tab w:val="left" w:pos="420"/>
        </w:tabs>
        <w:rPr>
          <w:ins w:id="63" w:author="sd" w:date="2016-06-23T16:01:00Z"/>
          <w:rFonts w:ascii="仿宋" w:eastAsia="仿宋" w:hAnsi="仿宋" w:cs="仿宋"/>
          <w:sz w:val="28"/>
          <w:szCs w:val="28"/>
        </w:rPr>
      </w:pPr>
      <w:ins w:id="64" w:author="sd" w:date="2016-06-23T16:01:00Z">
        <w:r>
          <w:rPr>
            <w:rFonts w:ascii="仿宋" w:eastAsia="仿宋" w:hAnsi="仿宋" w:cs="仿宋" w:hint="eastAsia"/>
            <w:sz w:val="28"/>
            <w:szCs w:val="28"/>
          </w:rPr>
          <w:t>韩建强：什么盾？</w:t>
        </w:r>
      </w:ins>
    </w:p>
    <w:p w:rsidR="005806B2" w:rsidRDefault="005806B2" w:rsidP="00780C14">
      <w:pPr>
        <w:numPr>
          <w:ins w:id="65" w:author="sd" w:date="2016-06-23T16:01:00Z"/>
        </w:numPr>
        <w:tabs>
          <w:tab w:val="left" w:pos="420"/>
        </w:tabs>
        <w:rPr>
          <w:rFonts w:ascii="仿宋" w:eastAsia="仿宋" w:hAnsi="仿宋" w:cs="仿宋"/>
          <w:sz w:val="28"/>
          <w:szCs w:val="28"/>
        </w:rPr>
      </w:pPr>
      <w:ins w:id="66" w:author="sd" w:date="2016-06-23T16:02:00Z">
        <w:r>
          <w:rPr>
            <w:rFonts w:ascii="仿宋" w:eastAsia="仿宋" w:hAnsi="仿宋" w:cs="仿宋" w:hint="eastAsia"/>
            <w:sz w:val="28"/>
            <w:szCs w:val="28"/>
          </w:rPr>
          <w:t>冯大勇：他大概的意思就是谭阳把强子劝住了吧。</w:t>
        </w:r>
      </w:ins>
    </w:p>
    <w:p w:rsidR="005806B2" w:rsidRDefault="005806B2">
      <w:pPr>
        <w:numPr>
          <w:ilvl w:val="0"/>
          <w:numId w:val="2"/>
        </w:numPr>
        <w:rPr>
          <w:ins w:id="67" w:author="sd" w:date="2016-06-23T16:03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赵鹏程在一边看着，无奈</w:t>
      </w:r>
      <w:ins w:id="68" w:author="婧 边" w:date="2016-06-19T19:56:00Z">
        <w:r>
          <w:rPr>
            <w:rFonts w:ascii="仿宋" w:eastAsia="仿宋" w:hAnsi="仿宋" w:cs="仿宋" w:hint="eastAsia"/>
            <w:sz w:val="28"/>
            <w:szCs w:val="28"/>
          </w:rPr>
          <w:t>地</w:t>
        </w:r>
      </w:ins>
      <w:del w:id="69" w:author="婧 边" w:date="2016-06-19T19:56:00Z">
        <w:r w:rsidDel="007C3164">
          <w:rPr>
            <w:rFonts w:ascii="仿宋" w:eastAsia="仿宋" w:hAnsi="仿宋" w:cs="仿宋" w:hint="eastAsia"/>
            <w:sz w:val="28"/>
            <w:szCs w:val="28"/>
          </w:rPr>
          <w:delText>的</w:delText>
        </w:r>
      </w:del>
      <w:r>
        <w:rPr>
          <w:rFonts w:ascii="仿宋" w:eastAsia="仿宋" w:hAnsi="仿宋" w:cs="仿宋" w:hint="eastAsia"/>
          <w:sz w:val="28"/>
          <w:szCs w:val="28"/>
        </w:rPr>
        <w:t>摇摇头</w:t>
      </w:r>
      <w:ins w:id="70" w:author="sd" w:date="2016-06-23T16:02:00Z">
        <w:r>
          <w:rPr>
            <w:rFonts w:ascii="仿宋" w:eastAsia="仿宋" w:hAnsi="仿宋" w:cs="仿宋" w:hint="eastAsia"/>
            <w:sz w:val="28"/>
            <w:szCs w:val="28"/>
          </w:rPr>
          <w:t>，正要离开只见王雨欣</w:t>
        </w:r>
      </w:ins>
      <w:ins w:id="71" w:author="sd" w:date="2016-06-23T16:03:00Z">
        <w:r>
          <w:rPr>
            <w:rFonts w:ascii="仿宋" w:eastAsia="仿宋" w:hAnsi="仿宋" w:cs="仿宋" w:hint="eastAsia"/>
            <w:sz w:val="28"/>
            <w:szCs w:val="28"/>
          </w:rPr>
          <w:t>急切地走了过来。</w:t>
        </w:r>
      </w:ins>
    </w:p>
    <w:p w:rsidR="005806B2" w:rsidRDefault="005806B2" w:rsidP="00780C14">
      <w:pPr>
        <w:numPr>
          <w:ins w:id="72" w:author="sd" w:date="2016-06-23T16:03:00Z"/>
        </w:numPr>
        <w:tabs>
          <w:tab w:val="left" w:pos="420"/>
        </w:tabs>
        <w:rPr>
          <w:ins w:id="73" w:author="sd" w:date="2016-06-23T16:03:00Z"/>
          <w:rFonts w:ascii="仿宋" w:eastAsia="仿宋" w:hAnsi="仿宋" w:cs="仿宋"/>
          <w:sz w:val="28"/>
          <w:szCs w:val="28"/>
        </w:rPr>
      </w:pPr>
      <w:ins w:id="74" w:author="sd" w:date="2016-06-23T16:03:00Z">
        <w:r>
          <w:rPr>
            <w:rFonts w:ascii="仿宋" w:eastAsia="仿宋" w:hAnsi="仿宋" w:cs="仿宋" w:hint="eastAsia"/>
            <w:sz w:val="28"/>
            <w:szCs w:val="28"/>
          </w:rPr>
          <w:t>赵鹏程：你还好吧</w:t>
        </w:r>
      </w:ins>
      <w:del w:id="75" w:author="sd" w:date="2016-06-23T16:02:00Z">
        <w:r w:rsidDel="00780C14">
          <w:rPr>
            <w:rFonts w:ascii="仿宋" w:eastAsia="仿宋" w:hAnsi="仿宋" w:cs="仿宋" w:hint="eastAsia"/>
            <w:sz w:val="28"/>
            <w:szCs w:val="28"/>
          </w:rPr>
          <w:delText>，转头看到王雨欣站在小区门口，就走了过去</w:delText>
        </w:r>
      </w:del>
      <w:ins w:id="76" w:author="sd" w:date="2016-06-23T16:03:00Z">
        <w:r>
          <w:rPr>
            <w:rFonts w:ascii="仿宋" w:eastAsia="仿宋" w:hAnsi="仿宋" w:cs="仿宋" w:hint="eastAsia"/>
            <w:sz w:val="28"/>
            <w:szCs w:val="28"/>
          </w:rPr>
          <w:t>………</w:t>
        </w:r>
      </w:ins>
      <w:del w:id="77" w:author="sd" w:date="2016-06-23T16:03:00Z">
        <w:r w:rsidDel="00780C14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RDefault="005806B2" w:rsidP="00780C14">
      <w:pPr>
        <w:numPr>
          <w:ins w:id="78" w:author="sd" w:date="2016-06-23T16:03:00Z"/>
        </w:numPr>
        <w:tabs>
          <w:tab w:val="left" w:pos="420"/>
        </w:tabs>
        <w:rPr>
          <w:ins w:id="79" w:author="sd" w:date="2016-06-23T16:03:00Z"/>
          <w:rFonts w:ascii="仿宋" w:eastAsia="仿宋" w:hAnsi="仿宋" w:cs="仿宋"/>
          <w:sz w:val="28"/>
          <w:szCs w:val="28"/>
        </w:rPr>
      </w:pPr>
      <w:ins w:id="80" w:author="sd" w:date="2016-06-23T16:03:00Z">
        <w:r>
          <w:rPr>
            <w:rFonts w:ascii="仿宋" w:eastAsia="仿宋" w:hAnsi="仿宋" w:cs="仿宋" w:hint="eastAsia"/>
            <w:sz w:val="28"/>
            <w:szCs w:val="28"/>
          </w:rPr>
          <w:t>王雨欣（与此同时）：你没事吧……</w:t>
        </w:r>
      </w:ins>
    </w:p>
    <w:p w:rsidR="005806B2" w:rsidRDefault="005806B2" w:rsidP="00780C14">
      <w:pPr>
        <w:numPr>
          <w:ins w:id="81" w:author="sd" w:date="2016-06-23T16:03:00Z"/>
        </w:numPr>
        <w:tabs>
          <w:tab w:val="left" w:pos="420"/>
        </w:tabs>
        <w:rPr>
          <w:ins w:id="82" w:author="sd" w:date="2016-06-23T16:03:00Z"/>
          <w:rFonts w:ascii="仿宋" w:eastAsia="仿宋" w:hAnsi="仿宋" w:cs="仿宋"/>
          <w:sz w:val="28"/>
          <w:szCs w:val="28"/>
        </w:rPr>
      </w:pPr>
      <w:ins w:id="83" w:author="sd" w:date="2016-06-23T16:03:00Z">
        <w:r>
          <w:rPr>
            <w:rFonts w:ascii="仿宋" w:eastAsia="仿宋" w:hAnsi="仿宋" w:cs="仿宋" w:hint="eastAsia"/>
            <w:sz w:val="28"/>
            <w:szCs w:val="28"/>
          </w:rPr>
          <w:t>赵鹏程：</w:t>
        </w:r>
      </w:ins>
      <w:ins w:id="84" w:author="sd" w:date="2016-06-23T16:04:00Z">
        <w:r>
          <w:rPr>
            <w:rFonts w:ascii="仿宋" w:eastAsia="仿宋" w:hAnsi="仿宋" w:cs="仿宋" w:hint="eastAsia"/>
            <w:sz w:val="28"/>
            <w:szCs w:val="28"/>
          </w:rPr>
          <w:t>没大事……</w:t>
        </w:r>
      </w:ins>
    </w:p>
    <w:p w:rsidR="005806B2" w:rsidRDefault="005806B2" w:rsidP="00780C14">
      <w:pPr>
        <w:numPr>
          <w:ins w:id="85" w:author="sd" w:date="2016-06-23T16:03:00Z"/>
        </w:numPr>
        <w:tabs>
          <w:tab w:val="left" w:pos="420"/>
        </w:tabs>
        <w:rPr>
          <w:rFonts w:ascii="仿宋" w:eastAsia="仿宋" w:hAnsi="仿宋" w:cs="仿宋"/>
          <w:sz w:val="28"/>
          <w:szCs w:val="28"/>
        </w:rPr>
      </w:pPr>
      <w:ins w:id="86" w:author="sd" w:date="2016-06-23T16:03:00Z">
        <w:r>
          <w:rPr>
            <w:rFonts w:ascii="仿宋" w:eastAsia="仿宋" w:hAnsi="仿宋" w:cs="仿宋" w:hint="eastAsia"/>
            <w:sz w:val="28"/>
            <w:szCs w:val="28"/>
          </w:rPr>
          <w:t>王雨欣</w:t>
        </w:r>
      </w:ins>
      <w:ins w:id="87" w:author="sd" w:date="2016-06-23T16:04:00Z">
        <w:r>
          <w:rPr>
            <w:rFonts w:ascii="仿宋" w:eastAsia="仿宋" w:hAnsi="仿宋" w:cs="仿宋" w:hint="eastAsia"/>
            <w:sz w:val="28"/>
            <w:szCs w:val="28"/>
          </w:rPr>
          <w:t>（与此同时）：我还好……</w:t>
        </w:r>
      </w:ins>
    </w:p>
    <w:p w:rsidR="005806B2" w:rsidRDefault="005806B2">
      <w:pPr>
        <w:numPr>
          <w:ilvl w:val="0"/>
          <w:numId w:val="2"/>
        </w:numPr>
        <w:rPr>
          <w:ins w:id="88" w:author="sd" w:date="2016-06-23T16:05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两人</w:t>
      </w:r>
      <w:ins w:id="89" w:author="sd" w:date="2016-06-23T16:05:00Z">
        <w:r>
          <w:rPr>
            <w:rFonts w:ascii="仿宋" w:eastAsia="仿宋" w:hAnsi="仿宋" w:cs="仿宋" w:hint="eastAsia"/>
            <w:sz w:val="28"/>
            <w:szCs w:val="28"/>
          </w:rPr>
          <w:t>同时要开口说话，</w:t>
        </w:r>
      </w:ins>
      <w:del w:id="90" w:author="sd" w:date="2016-06-23T16:05:00Z">
        <w:r w:rsidDel="00780C14">
          <w:rPr>
            <w:rFonts w:ascii="仿宋" w:eastAsia="仿宋" w:hAnsi="仿宋" w:cs="仿宋" w:hint="eastAsia"/>
            <w:sz w:val="28"/>
            <w:szCs w:val="28"/>
          </w:rPr>
          <w:delText>同时开口要说话，见对方要说话又同时打住，</w:delText>
        </w:r>
      </w:del>
      <w:r>
        <w:rPr>
          <w:rFonts w:ascii="仿宋" w:eastAsia="仿宋" w:hAnsi="仿宋" w:cs="仿宋" w:hint="eastAsia"/>
          <w:sz w:val="28"/>
          <w:szCs w:val="28"/>
        </w:rPr>
        <w:t>二人默契地</w:t>
      </w:r>
      <w:del w:id="91" w:author="婧 边" w:date="2016-06-19T19:56:00Z">
        <w:r w:rsidDel="00CA79A6">
          <w:rPr>
            <w:rFonts w:ascii="仿宋" w:eastAsia="仿宋" w:hAnsi="仿宋" w:cs="仿宋" w:hint="eastAsia"/>
            <w:sz w:val="28"/>
            <w:szCs w:val="28"/>
          </w:rPr>
          <w:delText>都</w:delText>
        </w:r>
      </w:del>
      <w:r>
        <w:rPr>
          <w:rFonts w:ascii="仿宋" w:eastAsia="仿宋" w:hAnsi="仿宋" w:cs="仿宋" w:hint="eastAsia"/>
          <w:sz w:val="28"/>
          <w:szCs w:val="28"/>
        </w:rPr>
        <w:t>等对方先说，</w:t>
      </w:r>
      <w:del w:id="92" w:author="婧 边" w:date="2016-06-19T19:56:00Z">
        <w:r w:rsidDel="00CA79A6">
          <w:rPr>
            <w:rFonts w:ascii="仿宋" w:eastAsia="仿宋" w:hAnsi="仿宋" w:cs="仿宋" w:hint="eastAsia"/>
            <w:sz w:val="28"/>
            <w:szCs w:val="28"/>
          </w:rPr>
          <w:delText>就</w:delText>
        </w:r>
      </w:del>
      <w:r>
        <w:rPr>
          <w:rFonts w:ascii="仿宋" w:eastAsia="仿宋" w:hAnsi="仿宋" w:cs="仿宋" w:hint="eastAsia"/>
          <w:sz w:val="28"/>
          <w:szCs w:val="28"/>
        </w:rPr>
        <w:t>导致了尴尬的沉默</w:t>
      </w:r>
      <w:del w:id="93" w:author="sd" w:date="2016-06-23T16:05:00Z">
        <w:r w:rsidDel="00780C14">
          <w:rPr>
            <w:rFonts w:ascii="仿宋" w:eastAsia="仿宋" w:hAnsi="仿宋" w:cs="仿宋" w:hint="eastAsia"/>
            <w:sz w:val="28"/>
            <w:szCs w:val="28"/>
          </w:rPr>
          <w:delText>，两人就这样面对面的站着</w:delText>
        </w:r>
      </w:del>
      <w:del w:id="94" w:author="婧 边" w:date="2016-06-19T19:56:00Z">
        <w:r w:rsidDel="00CA79A6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95" w:author="婧 边" w:date="2016-06-19T19:56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780C14">
      <w:pPr>
        <w:numPr>
          <w:ins w:id="96" w:author="sd" w:date="2016-06-23T16:05:00Z"/>
        </w:numPr>
        <w:tabs>
          <w:tab w:val="left" w:pos="420"/>
        </w:tabs>
        <w:rPr>
          <w:ins w:id="97" w:author="sd" w:date="2016-06-23T16:06:00Z"/>
          <w:rFonts w:ascii="仿宋" w:eastAsia="仿宋" w:hAnsi="仿宋" w:cs="仿宋"/>
          <w:sz w:val="28"/>
          <w:szCs w:val="28"/>
        </w:rPr>
      </w:pPr>
      <w:ins w:id="98" w:author="sd" w:date="2016-06-23T16:05:00Z">
        <w:r>
          <w:rPr>
            <w:rFonts w:ascii="仿宋" w:eastAsia="仿宋" w:hAnsi="仿宋" w:cs="仿宋" w:hint="eastAsia"/>
            <w:sz w:val="28"/>
            <w:szCs w:val="28"/>
          </w:rPr>
          <w:t>赵鹏程</w:t>
        </w:r>
      </w:ins>
      <w:ins w:id="99" w:author="sd" w:date="2016-06-23T16:06:00Z">
        <w:r>
          <w:rPr>
            <w:rFonts w:ascii="仿宋" w:eastAsia="仿宋" w:hAnsi="仿宋" w:cs="仿宋" w:hint="eastAsia"/>
            <w:sz w:val="28"/>
            <w:szCs w:val="28"/>
          </w:rPr>
          <w:t>：你先……</w:t>
        </w:r>
      </w:ins>
    </w:p>
    <w:p w:rsidR="005806B2" w:rsidRDefault="005806B2" w:rsidP="00780C14">
      <w:pPr>
        <w:numPr>
          <w:ins w:id="100" w:author="sd" w:date="2016-06-23T16:05:00Z"/>
        </w:numPr>
        <w:tabs>
          <w:tab w:val="left" w:pos="420"/>
        </w:tabs>
        <w:rPr>
          <w:ins w:id="101" w:author="婧 边" w:date="2016-06-19T19:56:00Z"/>
          <w:rFonts w:ascii="仿宋" w:eastAsia="仿宋" w:hAnsi="仿宋" w:cs="仿宋"/>
          <w:sz w:val="28"/>
          <w:szCs w:val="28"/>
        </w:rPr>
      </w:pPr>
      <w:ins w:id="102" w:author="sd" w:date="2016-06-23T16:06:00Z">
        <w:r>
          <w:rPr>
            <w:rFonts w:ascii="仿宋" w:eastAsia="仿宋" w:hAnsi="仿宋" w:cs="仿宋" w:hint="eastAsia"/>
            <w:sz w:val="28"/>
            <w:szCs w:val="28"/>
          </w:rPr>
          <w:t>王雨欣：你说……</w:t>
        </w:r>
      </w:ins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正当这时，王雨欣的肚子咕噜咕噜叫起来，</w:t>
      </w:r>
      <w:ins w:id="103" w:author="sd" w:date="2016-06-23T16:06:00Z">
        <w:r>
          <w:rPr>
            <w:rFonts w:ascii="仿宋" w:eastAsia="仿宋" w:hAnsi="仿宋" w:cs="仿宋" w:hint="eastAsia"/>
            <w:sz w:val="28"/>
            <w:szCs w:val="28"/>
          </w:rPr>
          <w:t>王雨欣尴尬地摸了摸肚子，</w:t>
        </w:r>
      </w:ins>
      <w:r>
        <w:rPr>
          <w:rFonts w:ascii="仿宋" w:eastAsia="仿宋" w:hAnsi="仿宋" w:cs="仿宋" w:hint="eastAsia"/>
          <w:sz w:val="28"/>
          <w:szCs w:val="28"/>
        </w:rPr>
        <w:t>赵鹏程不禁笑了。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</w:t>
      </w:r>
      <w:ins w:id="104" w:author="sd" w:date="2016-06-23T16:06:00Z">
        <w:r>
          <w:rPr>
            <w:rFonts w:ascii="仿宋" w:eastAsia="仿宋" w:hAnsi="仿宋" w:cs="仿宋" w:hint="eastAsia"/>
            <w:sz w:val="28"/>
            <w:szCs w:val="28"/>
          </w:rPr>
          <w:t>刚刚折腾坏了吧，</w:t>
        </w:r>
      </w:ins>
      <w:del w:id="105" w:author="sd" w:date="2016-06-23T16:06:00Z">
        <w:r w:rsidDel="00780C14">
          <w:rPr>
            <w:rFonts w:ascii="仿宋" w:eastAsia="仿宋" w:hAnsi="仿宋" w:cs="仿宋" w:hint="eastAsia"/>
            <w:sz w:val="28"/>
            <w:szCs w:val="28"/>
          </w:rPr>
          <w:delText>都饿成这样了还不赶紧</w:delText>
        </w:r>
      </w:del>
      <w:r>
        <w:rPr>
          <w:rFonts w:ascii="仿宋" w:eastAsia="仿宋" w:hAnsi="仿宋" w:cs="仿宋" w:hint="eastAsia"/>
          <w:sz w:val="28"/>
          <w:szCs w:val="28"/>
        </w:rPr>
        <w:t>回家吃点东西，好好休息一下。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王雨欣尴尬地笑笑。</w:t>
      </w:r>
    </w:p>
    <w:p w:rsidR="005806B2" w:rsidDel="00780C14" w:rsidRDefault="005806B2" w:rsidP="00B31ED3">
      <w:pPr>
        <w:rPr>
          <w:ins w:id="106" w:author="SDWM" w:date="2016-06-21T02:13:00Z"/>
          <w:del w:id="107" w:author="sd" w:date="2016-06-23T16:07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王雨欣：</w:t>
      </w:r>
      <w:del w:id="108" w:author="SDWM" w:date="2016-06-21T02:13:00Z">
        <w:r w:rsidDel="00B31ED3">
          <w:rPr>
            <w:rFonts w:ascii="仿宋" w:eastAsia="仿宋" w:hAnsi="仿宋" w:cs="仿宋" w:hint="eastAsia"/>
            <w:sz w:val="28"/>
            <w:szCs w:val="28"/>
          </w:rPr>
          <w:delText>饿点没事，</w:delText>
        </w:r>
      </w:del>
      <w:del w:id="109" w:author="sd" w:date="2016-06-23T16:07:00Z">
        <w:r w:rsidDel="00780C14">
          <w:rPr>
            <w:rFonts w:ascii="仿宋" w:eastAsia="仿宋" w:hAnsi="仿宋" w:cs="仿宋" w:hint="eastAsia"/>
            <w:sz w:val="28"/>
            <w:szCs w:val="28"/>
          </w:rPr>
          <w:delText>反正</w:delText>
        </w:r>
      </w:del>
      <w:r>
        <w:rPr>
          <w:rFonts w:ascii="仿宋" w:eastAsia="仿宋" w:hAnsi="仿宋" w:cs="仿宋" w:hint="eastAsia"/>
          <w:sz w:val="28"/>
          <w:szCs w:val="28"/>
        </w:rPr>
        <w:t>我最近正在减肥呢</w:t>
      </w:r>
      <w:ins w:id="110" w:author="sd" w:date="2016-06-23T16:07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  <w:del w:id="111" w:author="sd" w:date="2016-06-23T16:07:00Z">
        <w:r w:rsidDel="00780C14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Del="00B31ED3" w:rsidRDefault="005806B2" w:rsidP="00B31ED3">
      <w:pPr>
        <w:rPr>
          <w:ins w:id="112" w:author="婧 边" w:date="2016-06-19T19:57:00Z"/>
          <w:del w:id="113" w:author="SDWM" w:date="2016-06-21T02:14:00Z"/>
          <w:rFonts w:ascii="仿宋" w:eastAsia="仿宋" w:hAnsi="仿宋" w:cs="仿宋"/>
          <w:sz w:val="28"/>
          <w:szCs w:val="28"/>
        </w:rPr>
      </w:pPr>
      <w:ins w:id="114" w:author="SDWM" w:date="2016-06-21T02:13:00Z">
        <w:del w:id="115" w:author="sd" w:date="2016-06-23T16:07:00Z">
          <w:r w:rsidDel="00780C14">
            <w:rPr>
              <w:rFonts w:ascii="仿宋" w:eastAsia="仿宋" w:hAnsi="仿宋" w:cs="仿宋" w:hint="eastAsia"/>
              <w:sz w:val="28"/>
              <w:szCs w:val="28"/>
            </w:rPr>
            <w:delText>赵鹏程：</w:delText>
          </w:r>
        </w:del>
      </w:ins>
      <w:ins w:id="116" w:author="SDWM" w:date="2016-06-21T02:14:00Z">
        <w:del w:id="117" w:author="sd" w:date="2016-06-23T16:07:00Z">
          <w:r w:rsidDel="00780C14">
            <w:rPr>
              <w:rFonts w:ascii="仿宋" w:eastAsia="仿宋" w:hAnsi="仿宋" w:cs="仿宋" w:hint="eastAsia"/>
              <w:sz w:val="28"/>
              <w:szCs w:val="28"/>
            </w:rPr>
            <w:delText>现在挺好的。</w:delText>
          </w:r>
        </w:del>
      </w:ins>
    </w:p>
    <w:p w:rsidR="005806B2" w:rsidDel="00B31ED3" w:rsidRDefault="005806B2" w:rsidP="00B31ED3">
      <w:pPr>
        <w:rPr>
          <w:del w:id="118" w:author="SDWM" w:date="2016-06-21T02:14:00Z"/>
          <w:rFonts w:ascii="仿宋" w:eastAsia="仿宋" w:hAnsi="仿宋" w:cs="仿宋"/>
          <w:sz w:val="28"/>
          <w:szCs w:val="28"/>
        </w:rPr>
      </w:pPr>
    </w:p>
    <w:p w:rsidR="005806B2" w:rsidDel="00B31ED3" w:rsidRDefault="005806B2" w:rsidP="00B31ED3">
      <w:pPr>
        <w:rPr>
          <w:del w:id="119" w:author="SDWM" w:date="2016-06-21T02:13:00Z"/>
          <w:rFonts w:ascii="仿宋" w:eastAsia="仿宋" w:hAnsi="仿宋" w:cs="仿宋"/>
          <w:sz w:val="28"/>
          <w:szCs w:val="28"/>
        </w:rPr>
      </w:pPr>
      <w:del w:id="120" w:author="SDWM" w:date="2016-06-21T02:13:00Z">
        <w:r w:rsidDel="00B31ED3">
          <w:rPr>
            <w:rFonts w:ascii="仿宋" w:eastAsia="仿宋" w:hAnsi="仿宋" w:cs="仿宋" w:hint="eastAsia"/>
            <w:sz w:val="28"/>
            <w:szCs w:val="28"/>
          </w:rPr>
          <w:delText>警车都陆续开走了。</w:delText>
        </w:r>
      </w:del>
    </w:p>
    <w:p w:rsidR="005806B2" w:rsidRDefault="005806B2" w:rsidP="00B31ED3">
      <w:pPr>
        <w:rPr>
          <w:rFonts w:ascii="仿宋" w:eastAsia="仿宋" w:hAnsi="仿宋" w:cs="仿宋"/>
          <w:sz w:val="28"/>
          <w:szCs w:val="28"/>
        </w:rPr>
      </w:pPr>
      <w:del w:id="121" w:author="SDWM" w:date="2016-06-21T02:14:00Z">
        <w:r w:rsidDel="00B31ED3">
          <w:rPr>
            <w:rFonts w:ascii="仿宋" w:eastAsia="仿宋" w:hAnsi="仿宋" w:cs="仿宋" w:hint="eastAsia"/>
            <w:sz w:val="28"/>
            <w:szCs w:val="28"/>
          </w:rPr>
          <w:delText>赵鹏程骑上摩托车点着火，王雨欣走过来看着赵鹏程。</w:delText>
        </w:r>
      </w:del>
    </w:p>
    <w:p w:rsidR="005806B2" w:rsidDel="00780C14" w:rsidRDefault="005806B2" w:rsidP="00B31ED3">
      <w:pPr>
        <w:numPr>
          <w:ilvl w:val="0"/>
          <w:numId w:val="2"/>
        </w:numPr>
        <w:rPr>
          <w:ins w:id="122" w:author="SDWM" w:date="2016-06-21T02:15:00Z"/>
          <w:del w:id="123" w:author="sd" w:date="2016-06-23T16:07:00Z"/>
          <w:rFonts w:ascii="仿宋" w:eastAsia="仿宋" w:hAnsi="仿宋" w:cs="仿宋"/>
          <w:sz w:val="28"/>
          <w:szCs w:val="28"/>
        </w:rPr>
      </w:pPr>
      <w:ins w:id="124" w:author="SDWM" w:date="2016-06-21T02:14:00Z">
        <w:del w:id="125" w:author="sd" w:date="2016-06-23T16:07:00Z">
          <w:r w:rsidDel="00780C14">
            <w:rPr>
              <w:rFonts w:ascii="仿宋" w:eastAsia="仿宋" w:hAnsi="仿宋" w:cs="仿宋" w:hint="eastAsia"/>
              <w:sz w:val="28"/>
              <w:szCs w:val="28"/>
            </w:rPr>
            <w:delText>说完</w:delText>
          </w:r>
        </w:del>
      </w:ins>
      <w:r>
        <w:rPr>
          <w:rFonts w:ascii="仿宋" w:eastAsia="仿宋" w:hAnsi="仿宋" w:cs="仿宋" w:hint="eastAsia"/>
          <w:sz w:val="28"/>
          <w:szCs w:val="28"/>
        </w:rPr>
        <w:t>赵鹏程</w:t>
      </w:r>
      <w:ins w:id="126" w:author="sd" w:date="2016-06-23T16:07:00Z">
        <w:r>
          <w:rPr>
            <w:rFonts w:ascii="仿宋" w:eastAsia="仿宋" w:hAnsi="仿宋" w:cs="仿宋" w:hint="eastAsia"/>
            <w:sz w:val="28"/>
            <w:szCs w:val="28"/>
          </w:rPr>
          <w:t>点点头</w:t>
        </w:r>
      </w:ins>
      <w:r>
        <w:rPr>
          <w:rFonts w:ascii="仿宋" w:eastAsia="仿宋" w:hAnsi="仿宋" w:cs="仿宋" w:hint="eastAsia"/>
          <w:sz w:val="28"/>
          <w:szCs w:val="28"/>
        </w:rPr>
        <w:t>戴上头盔，回身从背包中掏出一个苹果扔给王雨欣，王雨欣接住</w:t>
      </w:r>
      <w:del w:id="127" w:author="SDWM" w:date="2016-06-21T02:15:00Z">
        <w:r w:rsidDel="00B31ED3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128" w:author="SDWM" w:date="2016-06-21T02:15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B31ED3">
      <w:pPr>
        <w:numPr>
          <w:ilvl w:val="0"/>
          <w:numId w:val="2"/>
        </w:numPr>
        <w:rPr>
          <w:ins w:id="129" w:author="SDWM" w:date="2016-06-21T02:15:00Z"/>
          <w:rFonts w:ascii="仿宋" w:eastAsia="仿宋" w:hAnsi="仿宋" w:cs="仿宋"/>
          <w:sz w:val="28"/>
          <w:szCs w:val="28"/>
        </w:rPr>
      </w:pPr>
      <w:ins w:id="130" w:author="SDWM" w:date="2016-06-21T02:15:00Z">
        <w:del w:id="131" w:author="sd" w:date="2016-06-23T16:07:00Z">
          <w:r w:rsidDel="00780C14">
            <w:rPr>
              <w:rFonts w:ascii="仿宋" w:eastAsia="仿宋" w:hAnsi="仿宋" w:cs="仿宋" w:hint="eastAsia"/>
              <w:sz w:val="28"/>
              <w:szCs w:val="28"/>
            </w:rPr>
            <w:delText>赵鹏程：同事那蹭的。</w:delText>
          </w:r>
        </w:del>
      </w:ins>
    </w:p>
    <w:p w:rsidR="005806B2" w:rsidRDefault="005806B2">
      <w:pPr>
        <w:numPr>
          <w:ilvl w:val="0"/>
          <w:numId w:val="2"/>
          <w:ins w:id="132" w:author="SDWM" w:date="2016-06-21T02:15:00Z"/>
        </w:numPr>
        <w:rPr>
          <w:rFonts w:ascii="仿宋" w:eastAsia="仿宋" w:hAnsi="仿宋" w:cs="仿宋"/>
          <w:sz w:val="28"/>
          <w:szCs w:val="28"/>
        </w:rPr>
      </w:pPr>
      <w:ins w:id="133" w:author="SDWM" w:date="2016-06-21T02:15:00Z">
        <w:r>
          <w:rPr>
            <w:rFonts w:ascii="仿宋" w:eastAsia="仿宋" w:hAnsi="仿宋" w:cs="仿宋" w:hint="eastAsia"/>
            <w:sz w:val="28"/>
            <w:szCs w:val="28"/>
          </w:rPr>
          <w:t>说完，</w:t>
        </w:r>
      </w:ins>
      <w:del w:id="134" w:author="SDWM" w:date="2016-06-21T02:15:00Z">
        <w:r w:rsidDel="00B31ED3">
          <w:rPr>
            <w:rFonts w:ascii="仿宋" w:eastAsia="仿宋" w:hAnsi="仿宋" w:cs="仿宋" w:hint="eastAsia"/>
            <w:sz w:val="28"/>
            <w:szCs w:val="28"/>
          </w:rPr>
          <w:delText>看着</w:delText>
        </w:r>
      </w:del>
      <w:r>
        <w:rPr>
          <w:rFonts w:ascii="仿宋" w:eastAsia="仿宋" w:hAnsi="仿宋" w:cs="仿宋" w:hint="eastAsia"/>
          <w:sz w:val="28"/>
          <w:szCs w:val="28"/>
        </w:rPr>
        <w:t>赵鹏程骑着摩托车远去。</w:t>
      </w:r>
    </w:p>
    <w:p w:rsidR="005806B2" w:rsidRDefault="005806B2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王雨欣两只手不停的摩挲着手中的苹果</w:t>
      </w:r>
      <w:ins w:id="135" w:author="sd" w:date="2016-06-23T16:08:00Z">
        <w:r>
          <w:rPr>
            <w:rFonts w:ascii="仿宋" w:eastAsia="仿宋" w:hAnsi="仿宋" w:cs="仿宋" w:hint="eastAsia"/>
            <w:sz w:val="28"/>
            <w:szCs w:val="28"/>
          </w:rPr>
          <w:t>，看着赵鹏程的背影，脸上不禁升起一团红晕。</w:t>
        </w:r>
      </w:ins>
      <w:del w:id="136" w:author="sd" w:date="2016-06-23T16:08:00Z">
        <w:r w:rsidDel="00780C14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b/>
          <w:sz w:val="28"/>
          <w:szCs w:val="28"/>
          <w:rPrChange w:id="13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b/>
          <w:sz w:val="28"/>
          <w:szCs w:val="28"/>
          <w:rPrChange w:id="138" w:author="sd" w:date="2016-06-23T16:10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麻将馆</w:t>
      </w:r>
      <w:r w:rsidRPr="005806B2">
        <w:rPr>
          <w:rFonts w:ascii="仿宋" w:eastAsia="仿宋" w:hAnsi="仿宋" w:cs="仿宋"/>
          <w:b/>
          <w:sz w:val="28"/>
          <w:szCs w:val="28"/>
          <w:rPrChange w:id="139" w:author="sd" w:date="2016-06-23T16:10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b/>
          <w:sz w:val="28"/>
          <w:szCs w:val="28"/>
          <w:rPrChange w:id="140" w:author="sd" w:date="2016-06-23T16:10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b/>
          <w:sz w:val="28"/>
          <w:szCs w:val="28"/>
          <w:rPrChange w:id="141" w:author="sd" w:date="2016-06-23T16:10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b/>
          <w:sz w:val="28"/>
          <w:szCs w:val="28"/>
          <w:rPrChange w:id="142" w:author="sd" w:date="2016-06-23T16:10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Default="005806B2">
      <w:pPr>
        <w:numPr>
          <w:ilvl w:val="0"/>
          <w:numId w:val="3"/>
        </w:numPr>
        <w:rPr>
          <w:ins w:id="143" w:author="sd" w:date="2016-06-23T16:27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麻将馆里烟气缭绕，大头和小飞</w:t>
      </w:r>
      <w:ins w:id="144" w:author="sd" w:date="2016-06-23T16:27:00Z">
        <w:r>
          <w:rPr>
            <w:rFonts w:ascii="仿宋" w:eastAsia="仿宋" w:hAnsi="仿宋" w:cs="仿宋" w:hint="eastAsia"/>
            <w:sz w:val="28"/>
            <w:szCs w:val="28"/>
          </w:rPr>
          <w:t>凑一桌</w:t>
        </w:r>
      </w:ins>
      <w:ins w:id="145" w:author="婧 边" w:date="2016-06-19T19:58:00Z">
        <w:del w:id="146" w:author="sd" w:date="2016-06-23T16:27:00Z">
          <w:r w:rsidDel="00C73AE7">
            <w:rPr>
              <w:rFonts w:ascii="仿宋" w:eastAsia="仿宋" w:hAnsi="仿宋" w:cs="仿宋" w:hint="eastAsia"/>
              <w:sz w:val="28"/>
              <w:szCs w:val="28"/>
            </w:rPr>
            <w:delText>正在</w:delText>
          </w:r>
        </w:del>
      </w:ins>
      <w:del w:id="147" w:author="婧 边" w:date="2016-06-19T19:58:00Z">
        <w:r w:rsidDel="004136D3">
          <w:rPr>
            <w:rFonts w:ascii="仿宋" w:eastAsia="仿宋" w:hAnsi="仿宋" w:cs="仿宋" w:hint="eastAsia"/>
            <w:sz w:val="28"/>
            <w:szCs w:val="28"/>
          </w:rPr>
          <w:delText>在一桌</w:delText>
        </w:r>
      </w:del>
      <w:r>
        <w:rPr>
          <w:rFonts w:ascii="仿宋" w:eastAsia="仿宋" w:hAnsi="仿宋" w:cs="仿宋" w:hint="eastAsia"/>
          <w:sz w:val="28"/>
          <w:szCs w:val="28"/>
        </w:rPr>
        <w:t>搓麻将</w:t>
      </w:r>
      <w:del w:id="148" w:author="婧 边" w:date="2016-06-19T19:58:00Z">
        <w:r w:rsidDel="00317625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149" w:author="sd" w:date="2016-06-23T16:31:00Z">
        <w:r>
          <w:rPr>
            <w:rFonts w:ascii="仿宋" w:eastAsia="仿宋" w:hAnsi="仿宋" w:cs="仿宋" w:hint="eastAsia"/>
            <w:sz w:val="28"/>
            <w:szCs w:val="28"/>
          </w:rPr>
          <w:t>，小飞</w:t>
        </w:r>
      </w:ins>
      <w:ins w:id="150" w:author="sd" w:date="2016-06-23T16:32:00Z">
        <w:r>
          <w:rPr>
            <w:rFonts w:ascii="仿宋" w:eastAsia="仿宋" w:hAnsi="仿宋" w:cs="仿宋" w:hint="eastAsia"/>
            <w:sz w:val="28"/>
            <w:szCs w:val="28"/>
          </w:rPr>
          <w:t>挪着</w:t>
        </w:r>
      </w:ins>
      <w:ins w:id="151" w:author="sd" w:date="2016-06-23T16:31:00Z">
        <w:r>
          <w:rPr>
            <w:rFonts w:ascii="仿宋" w:eastAsia="仿宋" w:hAnsi="仿宋" w:cs="仿宋" w:hint="eastAsia"/>
            <w:sz w:val="28"/>
            <w:szCs w:val="28"/>
          </w:rPr>
          <w:t>自己的牌</w:t>
        </w:r>
      </w:ins>
      <w:ins w:id="152" w:author="sd" w:date="2016-06-23T16:32:00Z">
        <w:r>
          <w:rPr>
            <w:rFonts w:ascii="仿宋" w:eastAsia="仿宋" w:hAnsi="仿宋" w:cs="仿宋" w:hint="eastAsia"/>
            <w:sz w:val="28"/>
            <w:szCs w:val="28"/>
          </w:rPr>
          <w:t>面露惊喜，将烟屁股狠狠地按在烟灰缸中，大笑道。</w:t>
        </w:r>
      </w:ins>
    </w:p>
    <w:p w:rsidR="005806B2" w:rsidRDefault="005806B2" w:rsidP="00C73AE7">
      <w:pPr>
        <w:numPr>
          <w:ins w:id="153" w:author="sd" w:date="2016-06-23T16:27:00Z"/>
        </w:numPr>
        <w:tabs>
          <w:tab w:val="left" w:pos="420"/>
        </w:tabs>
        <w:rPr>
          <w:ins w:id="154" w:author="sd" w:date="2016-06-23T16:33:00Z"/>
          <w:rFonts w:ascii="仿宋" w:eastAsia="仿宋" w:hAnsi="仿宋" w:cs="仿宋"/>
          <w:sz w:val="28"/>
          <w:szCs w:val="28"/>
        </w:rPr>
      </w:pPr>
      <w:ins w:id="155" w:author="sd" w:date="2016-06-23T16:27:00Z">
        <w:r>
          <w:rPr>
            <w:rFonts w:ascii="仿宋" w:eastAsia="仿宋" w:hAnsi="仿宋" w:cs="仿宋" w:hint="eastAsia"/>
            <w:sz w:val="28"/>
            <w:szCs w:val="28"/>
          </w:rPr>
          <w:t>小飞：</w:t>
        </w:r>
      </w:ins>
      <w:ins w:id="156" w:author="sd" w:date="2016-06-23T16:29:00Z">
        <w:r>
          <w:rPr>
            <w:rFonts w:ascii="仿宋" w:eastAsia="仿宋" w:hAnsi="仿宋" w:cs="仿宋" w:hint="eastAsia"/>
            <w:sz w:val="28"/>
            <w:szCs w:val="28"/>
          </w:rPr>
          <w:t>清一色！老子胡啦！</w:t>
        </w:r>
      </w:ins>
    </w:p>
    <w:p w:rsidR="005806B2" w:rsidRDefault="005806B2" w:rsidP="00C73AE7">
      <w:pPr>
        <w:numPr>
          <w:ins w:id="157" w:author="sd" w:date="2016-06-23T16:27:00Z"/>
        </w:numPr>
        <w:tabs>
          <w:tab w:val="left" w:pos="420"/>
        </w:tabs>
        <w:rPr>
          <w:ins w:id="158" w:author="sd" w:date="2016-06-23T16:29:00Z"/>
          <w:rFonts w:ascii="仿宋" w:eastAsia="仿宋" w:hAnsi="仿宋" w:cs="仿宋"/>
          <w:sz w:val="28"/>
          <w:szCs w:val="28"/>
        </w:rPr>
      </w:pPr>
      <w:ins w:id="159" w:author="sd" w:date="2016-06-23T16:33:00Z">
        <w:r>
          <w:rPr>
            <w:rFonts w:ascii="仿宋" w:eastAsia="仿宋" w:hAnsi="仿宋" w:cs="仿宋" w:hint="eastAsia"/>
            <w:sz w:val="28"/>
            <w:szCs w:val="28"/>
          </w:rPr>
          <w:t>大头：嗨！你今天怎么回事，想让哥们破产啊，你不会出千</w:t>
        </w:r>
      </w:ins>
      <w:ins w:id="160" w:author="sd" w:date="2016-06-23T16:34:00Z">
        <w:r>
          <w:rPr>
            <w:rFonts w:ascii="仿宋" w:eastAsia="仿宋" w:hAnsi="仿宋" w:cs="仿宋" w:hint="eastAsia"/>
            <w:sz w:val="28"/>
            <w:szCs w:val="28"/>
          </w:rPr>
          <w:t>了</w:t>
        </w:r>
      </w:ins>
      <w:ins w:id="161" w:author="sd" w:date="2016-06-23T16:33:00Z">
        <w:r>
          <w:rPr>
            <w:rFonts w:ascii="仿宋" w:eastAsia="仿宋" w:hAnsi="仿宋" w:cs="仿宋" w:hint="eastAsia"/>
            <w:sz w:val="28"/>
            <w:szCs w:val="28"/>
          </w:rPr>
          <w:t>吧……</w:t>
        </w:r>
      </w:ins>
    </w:p>
    <w:p w:rsidR="005806B2" w:rsidRDefault="005806B2" w:rsidP="00C73AE7">
      <w:pPr>
        <w:numPr>
          <w:ilvl w:val="0"/>
          <w:numId w:val="3"/>
          <w:ins w:id="162" w:author="sd" w:date="2016-06-23T16:29:00Z"/>
        </w:numPr>
        <w:rPr>
          <w:ins w:id="163" w:author="sd" w:date="2016-06-23T16:29:00Z"/>
          <w:rFonts w:ascii="仿宋" w:eastAsia="仿宋" w:hAnsi="仿宋" w:cs="仿宋"/>
          <w:sz w:val="28"/>
          <w:szCs w:val="28"/>
        </w:rPr>
      </w:pPr>
      <w:ins w:id="164" w:author="sd" w:date="2016-06-23T16:29:00Z">
        <w:r>
          <w:rPr>
            <w:rFonts w:ascii="仿宋" w:eastAsia="仿宋" w:hAnsi="仿宋" w:cs="仿宋" w:hint="eastAsia"/>
            <w:sz w:val="28"/>
            <w:szCs w:val="28"/>
          </w:rPr>
          <w:t>小飞将牌一亮</w:t>
        </w:r>
      </w:ins>
      <w:ins w:id="165" w:author="sd" w:date="2016-06-23T16:34:00Z">
        <w:r>
          <w:rPr>
            <w:rFonts w:ascii="仿宋" w:eastAsia="仿宋" w:hAnsi="仿宋" w:cs="仿宋" w:hint="eastAsia"/>
            <w:sz w:val="28"/>
            <w:szCs w:val="28"/>
          </w:rPr>
          <w:t>，大头上前抓住小飞的手研究。</w:t>
        </w:r>
      </w:ins>
    </w:p>
    <w:p w:rsidR="005806B2" w:rsidRDefault="005806B2" w:rsidP="00C73AE7">
      <w:pPr>
        <w:numPr>
          <w:ins w:id="166" w:author="sd" w:date="2016-06-23T16:29:00Z"/>
        </w:numPr>
        <w:tabs>
          <w:tab w:val="left" w:pos="420"/>
        </w:tabs>
        <w:rPr>
          <w:ins w:id="167" w:author="sd" w:date="2016-06-23T16:29:00Z"/>
          <w:rFonts w:ascii="仿宋" w:eastAsia="仿宋" w:hAnsi="仿宋" w:cs="仿宋"/>
          <w:sz w:val="28"/>
          <w:szCs w:val="28"/>
        </w:rPr>
      </w:pPr>
      <w:ins w:id="168" w:author="sd" w:date="2016-06-23T16:29:00Z">
        <w:r>
          <w:rPr>
            <w:rFonts w:ascii="仿宋" w:eastAsia="仿宋" w:hAnsi="仿宋" w:cs="仿宋" w:hint="eastAsia"/>
            <w:sz w:val="28"/>
            <w:szCs w:val="28"/>
          </w:rPr>
          <w:t>小飞：</w:t>
        </w:r>
      </w:ins>
      <w:ins w:id="169" w:author="sd" w:date="2016-06-23T16:34:00Z">
        <w:r>
          <w:rPr>
            <w:rFonts w:ascii="仿宋" w:eastAsia="仿宋" w:hAnsi="仿宋" w:cs="仿宋" w:hint="eastAsia"/>
            <w:sz w:val="28"/>
            <w:szCs w:val="28"/>
          </w:rPr>
          <w:t>能不能玩得起了</w:t>
        </w:r>
      </w:ins>
      <w:ins w:id="170" w:author="sd" w:date="2016-06-23T16:35:00Z">
        <w:r>
          <w:rPr>
            <w:rFonts w:ascii="仿宋" w:eastAsia="仿宋" w:hAnsi="仿宋" w:cs="仿宋" w:hint="eastAsia"/>
            <w:sz w:val="28"/>
            <w:szCs w:val="28"/>
          </w:rPr>
          <w:t>，你才出千呢，</w:t>
        </w:r>
      </w:ins>
      <w:ins w:id="171" w:author="sd" w:date="2016-06-23T16:29:00Z">
        <w:r>
          <w:rPr>
            <w:rFonts w:ascii="仿宋" w:eastAsia="仿宋" w:hAnsi="仿宋" w:cs="仿宋" w:hint="eastAsia"/>
            <w:sz w:val="28"/>
            <w:szCs w:val="28"/>
          </w:rPr>
          <w:t>拿钱拿钱！</w:t>
        </w:r>
      </w:ins>
    </w:p>
    <w:p w:rsidR="005806B2" w:rsidRDefault="005806B2" w:rsidP="00C73AE7">
      <w:pPr>
        <w:numPr>
          <w:ins w:id="172" w:author="sd" w:date="2016-06-23T16:29:00Z"/>
        </w:numPr>
        <w:tabs>
          <w:tab w:val="left" w:pos="420"/>
        </w:tabs>
        <w:rPr>
          <w:rFonts w:ascii="仿宋" w:eastAsia="仿宋" w:hAnsi="仿宋" w:cs="仿宋"/>
          <w:sz w:val="28"/>
          <w:szCs w:val="28"/>
        </w:rPr>
      </w:pPr>
      <w:ins w:id="173" w:author="sd" w:date="2016-06-23T16:29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</w:ins>
      <w:ins w:id="174" w:author="婧 边" w:date="2016-06-19T19:58:00Z">
        <w:del w:id="175" w:author="sd" w:date="2016-06-23T16:27:00Z">
          <w:r w:rsidDel="00C73AE7">
            <w:rPr>
              <w:rFonts w:ascii="仿宋" w:eastAsia="仿宋" w:hAnsi="仿宋" w:cs="仿宋" w:hint="eastAsia"/>
              <w:sz w:val="28"/>
              <w:szCs w:val="28"/>
            </w:rPr>
            <w:delText>，</w:delText>
          </w:r>
        </w:del>
      </w:ins>
      <w:r>
        <w:rPr>
          <w:rFonts w:ascii="仿宋" w:eastAsia="仿宋" w:hAnsi="仿宋" w:cs="仿宋" w:hint="eastAsia"/>
          <w:sz w:val="28"/>
          <w:szCs w:val="28"/>
        </w:rPr>
        <w:t>大头</w:t>
      </w:r>
      <w:ins w:id="176" w:author="sd" w:date="2016-06-23T16:29:00Z">
        <w:r>
          <w:rPr>
            <w:rFonts w:ascii="仿宋" w:eastAsia="仿宋" w:hAnsi="仿宋" w:cs="仿宋" w:hint="eastAsia"/>
            <w:sz w:val="28"/>
            <w:szCs w:val="28"/>
          </w:rPr>
          <w:t>无奈，</w:t>
        </w:r>
      </w:ins>
      <w:del w:id="177" w:author="sd" w:date="2016-06-23T16:29:00Z">
        <w:r w:rsidDel="00C73AE7">
          <w:rPr>
            <w:rFonts w:ascii="仿宋" w:eastAsia="仿宋" w:hAnsi="仿宋" w:cs="仿宋" w:hint="eastAsia"/>
            <w:sz w:val="28"/>
            <w:szCs w:val="28"/>
          </w:rPr>
          <w:delText>又输了，</w:delText>
        </w:r>
      </w:del>
      <w:r>
        <w:rPr>
          <w:rFonts w:ascii="仿宋" w:eastAsia="仿宋" w:hAnsi="仿宋" w:cs="仿宋" w:hint="eastAsia"/>
          <w:sz w:val="28"/>
          <w:szCs w:val="28"/>
        </w:rPr>
        <w:t>把钱扔给小飞，一边洗牌一边嘀咕。</w:t>
      </w:r>
    </w:p>
    <w:p w:rsidR="005806B2" w:rsidRDefault="005806B2">
      <w:pPr>
        <w:rPr>
          <w:ins w:id="178" w:author="sd" w:date="2016-06-23T16:35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大头：</w:t>
      </w:r>
      <w:del w:id="179" w:author="sd" w:date="2016-06-23T16:35:00Z">
        <w:r w:rsidDel="00C73AE7">
          <w:rPr>
            <w:rFonts w:ascii="仿宋" w:eastAsia="仿宋" w:hAnsi="仿宋" w:cs="仿宋" w:hint="eastAsia"/>
            <w:sz w:val="28"/>
            <w:szCs w:val="28"/>
          </w:rPr>
          <w:delText>最近</w:delText>
        </w:r>
      </w:del>
      <w:r>
        <w:rPr>
          <w:rFonts w:ascii="仿宋" w:eastAsia="仿宋" w:hAnsi="仿宋" w:cs="仿宋" w:hint="eastAsia"/>
          <w:sz w:val="28"/>
          <w:szCs w:val="28"/>
        </w:rPr>
        <w:t>真</w:t>
      </w:r>
      <w:ins w:id="180" w:author="sd" w:date="2016-06-23T16:35:00Z">
        <w:r>
          <w:rPr>
            <w:rFonts w:ascii="仿宋" w:eastAsia="仿宋" w:hAnsi="仿宋" w:cs="仿宋" w:hint="eastAsia"/>
            <w:sz w:val="28"/>
            <w:szCs w:val="28"/>
          </w:rPr>
          <w:t>他妈</w:t>
        </w:r>
      </w:ins>
      <w:r>
        <w:rPr>
          <w:rFonts w:ascii="仿宋" w:eastAsia="仿宋" w:hAnsi="仿宋" w:cs="仿宋" w:hint="eastAsia"/>
          <w:sz w:val="28"/>
          <w:szCs w:val="28"/>
        </w:rPr>
        <w:t>背</w:t>
      </w:r>
      <w:ins w:id="181" w:author="sd" w:date="2016-06-23T16:35:00Z">
        <w:r>
          <w:rPr>
            <w:rFonts w:ascii="仿宋" w:eastAsia="仿宋" w:hAnsi="仿宋" w:cs="仿宋" w:hint="eastAsia"/>
            <w:sz w:val="28"/>
            <w:szCs w:val="28"/>
          </w:rPr>
          <w:t>最近</w:t>
        </w:r>
      </w:ins>
      <w:r>
        <w:rPr>
          <w:rFonts w:ascii="仿宋" w:eastAsia="仿宋" w:hAnsi="仿宋" w:cs="仿宋" w:hint="eastAsia"/>
          <w:sz w:val="28"/>
          <w:szCs w:val="28"/>
        </w:rPr>
        <w:t>，干什么都不顺，打个牌老点炮，</w:t>
      </w:r>
      <w:del w:id="182" w:author="sd" w:date="2016-06-23T16:35:00Z">
        <w:r w:rsidDel="00C73AE7">
          <w:rPr>
            <w:rFonts w:ascii="仿宋" w:eastAsia="仿宋" w:hAnsi="仿宋" w:cs="仿宋" w:hint="eastAsia"/>
            <w:sz w:val="28"/>
            <w:szCs w:val="28"/>
          </w:rPr>
          <w:delText>开车</w:delText>
        </w:r>
      </w:del>
      <w:r>
        <w:rPr>
          <w:rFonts w:ascii="仿宋" w:eastAsia="仿宋" w:hAnsi="仿宋" w:cs="仿宋" w:hint="eastAsia"/>
          <w:sz w:val="28"/>
          <w:szCs w:val="28"/>
        </w:rPr>
        <w:t>拉个活吧还老被查</w:t>
      </w:r>
      <w:ins w:id="183" w:author="sd" w:date="2016-06-23T16:35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>
      <w:pPr>
        <w:numPr>
          <w:ins w:id="184" w:author="sd" w:date="2016-06-23T16:35:00Z"/>
        </w:numPr>
        <w:rPr>
          <w:rFonts w:ascii="仿宋" w:eastAsia="仿宋" w:hAnsi="仿宋" w:cs="仿宋"/>
          <w:sz w:val="28"/>
          <w:szCs w:val="28"/>
        </w:rPr>
      </w:pPr>
      <w:ins w:id="185" w:author="sd" w:date="2016-06-23T16:36:00Z">
        <w:r>
          <w:rPr>
            <w:rFonts w:ascii="仿宋" w:eastAsia="仿宋" w:hAnsi="仿宋" w:cs="仿宋" w:hint="eastAsia"/>
            <w:sz w:val="28"/>
            <w:szCs w:val="28"/>
          </w:rPr>
          <w:t>小飞：</w:t>
        </w:r>
      </w:ins>
      <w:del w:id="186" w:author="sd" w:date="2016-06-23T16:35:00Z">
        <w:r w:rsidDel="00C73AE7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r>
        <w:rPr>
          <w:rFonts w:ascii="仿宋" w:eastAsia="仿宋" w:hAnsi="仿宋" w:cs="仿宋" w:hint="eastAsia"/>
          <w:sz w:val="28"/>
          <w:szCs w:val="28"/>
        </w:rPr>
        <w:t>咳！总是这么提心吊胆过日子还不如干一票大的。</w:t>
      </w:r>
    </w:p>
    <w:p w:rsidR="005806B2" w:rsidRDefault="005806B2">
      <w:pPr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小飞好像没听见，继续认真的洗着手里的牌。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大头：哎，你最近在哪发财呢，有什么能挣钱的买卖能不能带上我啊，小飞，跟你说话呢。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</w:t>
      </w:r>
      <w:ins w:id="187" w:author="SDWM" w:date="2016-06-21T02:16:00Z">
        <w:r>
          <w:rPr>
            <w:rFonts w:ascii="仿宋" w:eastAsia="仿宋" w:hAnsi="仿宋" w:cs="仿宋" w:hint="eastAsia"/>
            <w:sz w:val="28"/>
            <w:szCs w:val="28"/>
          </w:rPr>
          <w:t>你是来打牌的还是</w:t>
        </w:r>
      </w:ins>
      <w:ins w:id="188" w:author="SDWM" w:date="2016-06-21T02:17:00Z">
        <w:r>
          <w:rPr>
            <w:rFonts w:ascii="仿宋" w:eastAsia="仿宋" w:hAnsi="仿宋" w:cs="仿宋" w:hint="eastAsia"/>
            <w:sz w:val="28"/>
            <w:szCs w:val="28"/>
          </w:rPr>
          <w:t>应聘的，</w:t>
        </w:r>
      </w:ins>
      <w:r>
        <w:rPr>
          <w:rFonts w:ascii="仿宋" w:eastAsia="仿宋" w:hAnsi="仿宋" w:cs="仿宋" w:hint="eastAsia"/>
          <w:sz w:val="28"/>
          <w:szCs w:val="28"/>
        </w:rPr>
        <w:t>赶紧抓牌，哪那么多废话啊。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马路边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小飞边数着手里的钱边从麻将馆出来。</w:t>
      </w:r>
    </w:p>
    <w:p w:rsidR="005806B2" w:rsidRDefault="005806B2">
      <w:pPr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马路上偶尔有车辆驶过。</w:t>
      </w:r>
    </w:p>
    <w:p w:rsidR="005806B2" w:rsidRDefault="005806B2">
      <w:pPr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路边停着一辆车，小飞走过去拉开副驾驶的门坐了进去。</w:t>
      </w:r>
    </w:p>
    <w:p w:rsidR="005806B2" w:rsidDel="00D84D44" w:rsidRDefault="005806B2">
      <w:pPr>
        <w:rPr>
          <w:del w:id="189" w:author="SDWM" w:date="2016-06-22T00:27:00Z"/>
          <w:rFonts w:ascii="仿宋" w:eastAsia="仿宋" w:hAnsi="仿宋" w:cs="仿宋"/>
          <w:sz w:val="28"/>
          <w:szCs w:val="28"/>
        </w:rPr>
      </w:pPr>
      <w:del w:id="190" w:author="SDWM" w:date="2016-06-22T00:27:00Z">
        <w:r w:rsidDel="00D84D44">
          <w:rPr>
            <w:rFonts w:ascii="仿宋" w:eastAsia="仿宋" w:hAnsi="仿宋" w:cs="仿宋" w:hint="eastAsia"/>
            <w:sz w:val="28"/>
            <w:szCs w:val="28"/>
          </w:rPr>
          <w:delText>苟三：又赢不少吧！</w:delText>
        </w:r>
      </w:del>
    </w:p>
    <w:p w:rsidR="005806B2" w:rsidDel="00D84D44" w:rsidRDefault="005806B2">
      <w:pPr>
        <w:rPr>
          <w:del w:id="191" w:author="SDWM" w:date="2016-06-22T00:27:00Z"/>
          <w:rFonts w:ascii="仿宋" w:eastAsia="仿宋" w:hAnsi="仿宋" w:cs="仿宋"/>
          <w:sz w:val="28"/>
          <w:szCs w:val="28"/>
        </w:rPr>
      </w:pPr>
      <w:del w:id="192" w:author="SDWM" w:date="2016-06-22T00:27:00Z">
        <w:r w:rsidDel="00D84D44">
          <w:rPr>
            <w:rFonts w:ascii="仿宋" w:eastAsia="仿宋" w:hAnsi="仿宋" w:cs="仿宋" w:hint="eastAsia"/>
            <w:sz w:val="28"/>
            <w:szCs w:val="28"/>
          </w:rPr>
          <w:delText>小飞：没赢多少。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苟三车内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</w:t>
      </w:r>
      <w:del w:id="193" w:author="婧 边" w:date="2016-06-19T19:59:00Z">
        <w:r w:rsidDel="00C91444">
          <w:rPr>
            <w:rFonts w:ascii="仿宋" w:eastAsia="仿宋" w:hAnsi="仿宋" w:cs="仿宋" w:hint="eastAsia"/>
            <w:sz w:val="28"/>
            <w:szCs w:val="28"/>
          </w:rPr>
          <w:delText>我这事办</w:delText>
        </w:r>
      </w:del>
      <w:ins w:id="194" w:author="婧 边" w:date="2016-06-19T19:59:00Z">
        <w:del w:id="195" w:author="SDWM" w:date="2016-06-22T00:27:00Z">
          <w:r w:rsidDel="00D84D44">
            <w:rPr>
              <w:rFonts w:ascii="仿宋" w:eastAsia="仿宋" w:hAnsi="仿宋" w:cs="仿宋" w:hint="eastAsia"/>
              <w:sz w:val="28"/>
              <w:szCs w:val="28"/>
            </w:rPr>
            <w:delText>我那事办</w:delText>
          </w:r>
        </w:del>
      </w:ins>
      <w:del w:id="196" w:author="SDWM" w:date="2016-06-22T00:27:00Z">
        <w:r w:rsidDel="00D84D44">
          <w:rPr>
            <w:rFonts w:ascii="仿宋" w:eastAsia="仿宋" w:hAnsi="仿宋" w:cs="仿宋" w:hint="eastAsia"/>
            <w:sz w:val="28"/>
            <w:szCs w:val="28"/>
          </w:rPr>
          <w:delText>的怎么样了，</w:delText>
        </w:r>
      </w:del>
      <w:r>
        <w:rPr>
          <w:rFonts w:ascii="仿宋" w:eastAsia="仿宋" w:hAnsi="仿宋" w:cs="仿宋" w:hint="eastAsia"/>
          <w:sz w:val="28"/>
          <w:szCs w:val="28"/>
        </w:rPr>
        <w:t>还有闲工夫打牌</w:t>
      </w:r>
      <w:del w:id="197" w:author="婧 边" w:date="2016-06-19T19:59:00Z">
        <w:r w:rsidDel="00FC3403">
          <w:rPr>
            <w:rFonts w:ascii="仿宋" w:eastAsia="仿宋" w:hAnsi="仿宋" w:cs="仿宋" w:hint="eastAsia"/>
            <w:sz w:val="28"/>
            <w:szCs w:val="28"/>
          </w:rPr>
          <w:delText>！</w:delText>
        </w:r>
      </w:del>
      <w:ins w:id="198" w:author="SDWM" w:date="2016-06-22T00:27:00Z">
        <w:r>
          <w:rPr>
            <w:rFonts w:ascii="仿宋" w:eastAsia="仿宋" w:hAnsi="仿宋" w:cs="仿宋"/>
            <w:sz w:val="28"/>
            <w:szCs w:val="28"/>
          </w:rPr>
          <w:t>,</w:t>
        </w:r>
      </w:ins>
      <w:ins w:id="199" w:author="婧 边" w:date="2016-06-19T19:59:00Z">
        <w:del w:id="200" w:author="SDWM" w:date="2016-06-22T00:27:00Z">
          <w:r w:rsidDel="00D84D44">
            <w:rPr>
              <w:rFonts w:ascii="仿宋" w:eastAsia="仿宋" w:hAnsi="仿宋" w:cs="仿宋" w:hint="eastAsia"/>
              <w:sz w:val="28"/>
              <w:szCs w:val="28"/>
            </w:rPr>
            <w:delText>？</w:delText>
          </w:r>
        </w:del>
      </w:ins>
      <w:ins w:id="201" w:author="SDWM" w:date="2016-06-22T00:27:00Z">
        <w:r>
          <w:rPr>
            <w:rFonts w:ascii="仿宋" w:eastAsia="仿宋" w:hAnsi="仿宋" w:cs="仿宋" w:hint="eastAsia"/>
            <w:sz w:val="28"/>
            <w:szCs w:val="28"/>
          </w:rPr>
          <w:t>我那事办的怎么样了</w:t>
        </w:r>
        <w:r>
          <w:rPr>
            <w:rFonts w:ascii="仿宋" w:eastAsia="仿宋" w:hAnsi="仿宋" w:cs="仿宋"/>
            <w:sz w:val="28"/>
            <w:szCs w:val="28"/>
          </w:rPr>
          <w:t>?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</w:t>
      </w:r>
      <w:del w:id="202" w:author="SDWM" w:date="2016-06-22T00:28:00Z">
        <w:r w:rsidDel="00D84D44">
          <w:rPr>
            <w:rFonts w:ascii="仿宋" w:eastAsia="仿宋" w:hAnsi="仿宋" w:cs="仿宋" w:hint="eastAsia"/>
            <w:sz w:val="28"/>
            <w:szCs w:val="28"/>
          </w:rPr>
          <w:delText>三哥</w:delText>
        </w:r>
      </w:del>
      <w:ins w:id="203" w:author="SDWM" w:date="2016-06-22T00:28:00Z">
        <w:r>
          <w:rPr>
            <w:rFonts w:ascii="仿宋" w:eastAsia="仿宋" w:hAnsi="仿宋" w:cs="仿宋" w:hint="eastAsia"/>
            <w:sz w:val="28"/>
            <w:szCs w:val="28"/>
          </w:rPr>
          <w:t>苟哥</w:t>
        </w:r>
      </w:ins>
      <w:r>
        <w:rPr>
          <w:rFonts w:ascii="仿宋" w:eastAsia="仿宋" w:hAnsi="仿宋" w:cs="仿宋" w:hint="eastAsia"/>
          <w:sz w:val="28"/>
          <w:szCs w:val="28"/>
        </w:rPr>
        <w:t>，您放心，人我都凑齐了，就</w:t>
      </w:r>
      <w:del w:id="204" w:author="婧 边" w:date="2016-06-19T19:59:00Z">
        <w:r w:rsidDel="00FC3403">
          <w:rPr>
            <w:rFonts w:ascii="仿宋" w:eastAsia="仿宋" w:hAnsi="仿宋" w:cs="仿宋" w:hint="eastAsia"/>
            <w:sz w:val="28"/>
            <w:szCs w:val="28"/>
          </w:rPr>
          <w:delText>是还</w:delText>
        </w:r>
      </w:del>
      <w:r>
        <w:rPr>
          <w:rFonts w:ascii="仿宋" w:eastAsia="仿宋" w:hAnsi="仿宋" w:cs="仿宋" w:hint="eastAsia"/>
          <w:sz w:val="28"/>
          <w:szCs w:val="28"/>
        </w:rPr>
        <w:t>差个开车的，我倒是有个人选，不过有几年没一起共事了，心里有点拿不准。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苟三：宁缺毋滥，你记着</w:t>
      </w:r>
      <w:del w:id="205" w:author="SDWM" w:date="2016-06-22T00:27:00Z">
        <w:r w:rsidDel="00D84D44">
          <w:rPr>
            <w:rFonts w:ascii="仿宋" w:eastAsia="仿宋" w:hAnsi="仿宋" w:cs="仿宋" w:hint="eastAsia"/>
            <w:sz w:val="28"/>
            <w:szCs w:val="28"/>
          </w:rPr>
          <w:delText>啊</w:delText>
        </w:r>
      </w:del>
      <w:r>
        <w:rPr>
          <w:rFonts w:ascii="仿宋" w:eastAsia="仿宋" w:hAnsi="仿宋" w:cs="仿宋" w:hint="eastAsia"/>
          <w:sz w:val="28"/>
          <w:szCs w:val="28"/>
        </w:rPr>
        <w:t>，陌生人千万不能随便带进来。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小飞：我知道</w:t>
      </w:r>
      <w:ins w:id="206" w:author="婧 边" w:date="2016-06-19T19:59:00Z">
        <w:r>
          <w:rPr>
            <w:rFonts w:ascii="仿宋" w:eastAsia="仿宋" w:hAnsi="仿宋" w:cs="仿宋" w:hint="eastAsia"/>
            <w:sz w:val="28"/>
            <w:szCs w:val="28"/>
          </w:rPr>
          <w:t>了</w:t>
        </w:r>
      </w:ins>
      <w:r>
        <w:rPr>
          <w:rFonts w:ascii="仿宋" w:eastAsia="仿宋" w:hAnsi="仿宋" w:cs="仿宋" w:hint="eastAsia"/>
          <w:sz w:val="28"/>
          <w:szCs w:val="28"/>
        </w:rPr>
        <w:t>，</w:t>
      </w:r>
      <w:del w:id="207" w:author="SDWM" w:date="2016-06-22T00:28:00Z">
        <w:r w:rsidDel="00D84D44">
          <w:rPr>
            <w:rFonts w:ascii="仿宋" w:eastAsia="仿宋" w:hAnsi="仿宋" w:cs="仿宋" w:hint="eastAsia"/>
            <w:sz w:val="28"/>
            <w:szCs w:val="28"/>
          </w:rPr>
          <w:delText>三哥</w:delText>
        </w:r>
      </w:del>
      <w:ins w:id="208" w:author="SDWM" w:date="2016-06-22T00:28:00Z">
        <w:r>
          <w:rPr>
            <w:rFonts w:ascii="仿宋" w:eastAsia="仿宋" w:hAnsi="仿宋" w:cs="仿宋" w:hint="eastAsia"/>
            <w:sz w:val="28"/>
            <w:szCs w:val="28"/>
          </w:rPr>
          <w:t>哥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苟三：咱俩上哪喝点去啊！</w:t>
      </w:r>
    </w:p>
    <w:p w:rsidR="005806B2" w:rsidRDefault="005806B2">
      <w:pPr>
        <w:numPr>
          <w:ilvl w:val="0"/>
          <w:numId w:val="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苟三边说话边启动汽车。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小飞：老地方吧。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街道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苟三的车在前面开着，一辆黑色的轿车</w:t>
      </w:r>
      <w:del w:id="209" w:author="婧 边" w:date="2016-06-19T20:03:00Z">
        <w:r w:rsidDel="00F00C37">
          <w:rPr>
            <w:rFonts w:ascii="仿宋" w:eastAsia="仿宋" w:hAnsi="仿宋" w:cs="仿宋" w:hint="eastAsia"/>
            <w:sz w:val="28"/>
            <w:szCs w:val="28"/>
          </w:rPr>
          <w:delText>在</w:delText>
        </w:r>
      </w:del>
      <w:r>
        <w:rPr>
          <w:rFonts w:ascii="仿宋" w:eastAsia="仿宋" w:hAnsi="仿宋" w:cs="仿宋" w:hint="eastAsia"/>
          <w:sz w:val="28"/>
          <w:szCs w:val="28"/>
        </w:rPr>
        <w:t>不紧不慢</w:t>
      </w:r>
      <w:del w:id="210" w:author="婧 边" w:date="2016-06-19T20:03:00Z">
        <w:r w:rsidDel="00F00C37">
          <w:rPr>
            <w:rFonts w:ascii="仿宋" w:eastAsia="仿宋" w:hAnsi="仿宋" w:cs="仿宋" w:hint="eastAsia"/>
            <w:sz w:val="28"/>
            <w:szCs w:val="28"/>
          </w:rPr>
          <w:delText>的跟</w:delText>
        </w:r>
      </w:del>
      <w:ins w:id="211" w:author="婧 边" w:date="2016-06-19T20:03:00Z">
        <w:r>
          <w:rPr>
            <w:rFonts w:ascii="仿宋" w:eastAsia="仿宋" w:hAnsi="仿宋" w:cs="仿宋" w:hint="eastAsia"/>
            <w:sz w:val="28"/>
            <w:szCs w:val="28"/>
          </w:rPr>
          <w:t>地跟在后面</w:t>
        </w:r>
      </w:ins>
      <w:del w:id="212" w:author="婧 边" w:date="2016-06-19T20:03:00Z">
        <w:r w:rsidDel="00F00C37">
          <w:rPr>
            <w:rFonts w:ascii="仿宋" w:eastAsia="仿宋" w:hAnsi="仿宋" w:cs="仿宋" w:hint="eastAsia"/>
            <w:sz w:val="28"/>
            <w:szCs w:val="28"/>
          </w:rPr>
          <w:delText>着</w:delText>
        </w:r>
      </w:del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numPr>
          <w:ilvl w:val="0"/>
          <w:numId w:val="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苟三的车拐弯，黑车也拐弯。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苟三车内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苟三：小飞，</w:t>
      </w:r>
      <w:del w:id="213" w:author="SDWM" w:date="2016-06-22T00:29:00Z">
        <w:r w:rsidDel="00D84D44">
          <w:rPr>
            <w:rFonts w:ascii="仿宋" w:eastAsia="仿宋" w:hAnsi="仿宋" w:cs="仿宋" w:hint="eastAsia"/>
            <w:sz w:val="28"/>
            <w:szCs w:val="28"/>
          </w:rPr>
          <w:delText>你那个女朋友怎么样了</w:delText>
        </w:r>
      </w:del>
      <w:ins w:id="214" w:author="SDWM" w:date="2016-06-22T00:29:00Z">
        <w:r>
          <w:rPr>
            <w:rFonts w:ascii="仿宋" w:eastAsia="仿宋" w:hAnsi="仿宋" w:cs="仿宋" w:hint="eastAsia"/>
            <w:sz w:val="28"/>
            <w:szCs w:val="28"/>
          </w:rPr>
          <w:t>你最近借钱了吗？</w:t>
        </w:r>
      </w:ins>
      <w:del w:id="215" w:author="SDWM" w:date="2016-06-22T00:29:00Z">
        <w:r w:rsidDel="00D84D44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</w:t>
      </w:r>
      <w:del w:id="216" w:author="SDWM" w:date="2016-06-22T00:29:00Z">
        <w:r w:rsidDel="00D84D44">
          <w:rPr>
            <w:rFonts w:ascii="仿宋" w:eastAsia="仿宋" w:hAnsi="仿宋" w:cs="仿宋" w:hint="eastAsia"/>
            <w:sz w:val="28"/>
            <w:szCs w:val="28"/>
          </w:rPr>
          <w:delText>哪个呀</w:delText>
        </w:r>
      </w:del>
      <w:ins w:id="217" w:author="SDWM" w:date="2016-06-22T00:29:00Z">
        <w:r>
          <w:rPr>
            <w:rFonts w:ascii="仿宋" w:eastAsia="仿宋" w:hAnsi="仿宋" w:cs="仿宋" w:hint="eastAsia"/>
            <w:sz w:val="28"/>
            <w:szCs w:val="28"/>
          </w:rPr>
          <w:t>没有呀</w:t>
        </w:r>
      </w:ins>
      <w:r>
        <w:rPr>
          <w:rFonts w:ascii="仿宋" w:eastAsia="仿宋" w:hAnsi="仿宋" w:cs="仿宋" w:hint="eastAsia"/>
          <w:sz w:val="28"/>
          <w:szCs w:val="28"/>
        </w:rPr>
        <w:t>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</w:t>
      </w:r>
      <w:ins w:id="218" w:author="SDWM" w:date="2016-06-22T00:29:00Z">
        <w:r>
          <w:rPr>
            <w:rFonts w:ascii="仿宋" w:eastAsia="仿宋" w:hAnsi="仿宋" w:cs="仿宋" w:hint="eastAsia"/>
            <w:sz w:val="28"/>
            <w:szCs w:val="28"/>
          </w:rPr>
          <w:t>说实话，有没有借</w:t>
        </w:r>
      </w:ins>
      <w:del w:id="219" w:author="SDWM" w:date="2016-06-22T00:29:00Z">
        <w:r w:rsidDel="00D84D44">
          <w:rPr>
            <w:rFonts w:ascii="仿宋" w:eastAsia="仿宋" w:hAnsi="仿宋" w:cs="仿宋" w:hint="eastAsia"/>
            <w:sz w:val="28"/>
            <w:szCs w:val="28"/>
          </w:rPr>
          <w:delText>就我上次见到的那个。</w:delText>
        </w:r>
      </w:del>
      <w:ins w:id="220" w:author="SDWM" w:date="2016-06-22T00:29:00Z">
        <w:r>
          <w:rPr>
            <w:rFonts w:ascii="仿宋" w:eastAsia="仿宋" w:hAnsi="仿宋" w:cs="仿宋" w:hint="eastAsia"/>
            <w:sz w:val="28"/>
            <w:szCs w:val="28"/>
          </w:rPr>
          <w:t>高利贷。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</w:t>
      </w:r>
      <w:del w:id="221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早吹了</w:delText>
        </w:r>
      </w:del>
      <w:ins w:id="222" w:author="SDWM" w:date="2016-06-22T00:30:00Z">
        <w:r>
          <w:rPr>
            <w:rFonts w:ascii="仿宋" w:eastAsia="仿宋" w:hAnsi="仿宋" w:cs="仿宋" w:hint="eastAsia"/>
            <w:sz w:val="28"/>
            <w:szCs w:val="28"/>
          </w:rPr>
          <w:t>真没有，我已经不赌了，就玩玩小麻将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Del="00D84D44" w:rsidRDefault="005806B2">
      <w:pPr>
        <w:numPr>
          <w:ilvl w:val="0"/>
          <w:numId w:val="6"/>
        </w:numPr>
        <w:rPr>
          <w:del w:id="223" w:author="SDWM" w:date="2016-06-22T00:30:00Z"/>
          <w:rFonts w:ascii="仿宋" w:eastAsia="仿宋" w:hAnsi="仿宋" w:cs="仿宋"/>
          <w:sz w:val="28"/>
          <w:szCs w:val="28"/>
        </w:rPr>
      </w:pPr>
      <w:del w:id="224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苟三：那不是挺好的吗！怎么就吹了，可惜了。</w:delText>
        </w:r>
      </w:del>
    </w:p>
    <w:p w:rsidR="005806B2" w:rsidDel="00D84D44" w:rsidRDefault="005806B2">
      <w:pPr>
        <w:numPr>
          <w:ilvl w:val="0"/>
          <w:numId w:val="6"/>
        </w:numPr>
        <w:rPr>
          <w:del w:id="225" w:author="SDWM" w:date="2016-06-22T00:30:00Z"/>
          <w:rFonts w:ascii="仿宋" w:eastAsia="仿宋" w:hAnsi="仿宋" w:cs="仿宋"/>
          <w:sz w:val="28"/>
          <w:szCs w:val="28"/>
        </w:rPr>
      </w:pPr>
      <w:del w:id="226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小飞：我也知道可惜，可人家不跟我了，我有什么办法啊。</w:delText>
        </w:r>
      </w:del>
    </w:p>
    <w:p w:rsidR="005806B2" w:rsidRDefault="005806B2">
      <w:pPr>
        <w:numPr>
          <w:ilvl w:val="0"/>
          <w:numId w:val="6"/>
        </w:numPr>
        <w:rPr>
          <w:rFonts w:ascii="仿宋" w:eastAsia="仿宋" w:hAnsi="仿宋" w:cs="仿宋"/>
          <w:sz w:val="28"/>
          <w:szCs w:val="28"/>
        </w:rPr>
      </w:pPr>
      <w:del w:id="227" w:author="婧 边" w:date="2016-06-19T20:04:00Z">
        <w:r w:rsidDel="00C35602">
          <w:rPr>
            <w:rFonts w:ascii="仿宋" w:eastAsia="仿宋" w:hAnsi="仿宋" w:cs="仿宋" w:hint="eastAsia"/>
            <w:sz w:val="28"/>
            <w:szCs w:val="28"/>
          </w:rPr>
          <w:delText>苟三看了一眼后视镜</w:delText>
        </w:r>
      </w:del>
      <w:ins w:id="228" w:author="婧 边" w:date="2016-06-19T20:04:00Z">
        <w:r>
          <w:rPr>
            <w:rFonts w:ascii="仿宋" w:eastAsia="仿宋" w:hAnsi="仿宋" w:cs="仿宋" w:hint="eastAsia"/>
            <w:sz w:val="28"/>
            <w:szCs w:val="28"/>
          </w:rPr>
          <w:t>苟三扫了一眼后视镜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numPr>
          <w:ilvl w:val="0"/>
          <w:numId w:val="6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后视镜里，</w:t>
      </w:r>
      <w:del w:id="229" w:author="婧 边" w:date="2016-06-19T20:04:00Z">
        <w:r w:rsidDel="00027472">
          <w:rPr>
            <w:rFonts w:ascii="仿宋" w:eastAsia="仿宋" w:hAnsi="仿宋" w:cs="仿宋" w:hint="eastAsia"/>
            <w:sz w:val="28"/>
            <w:szCs w:val="28"/>
          </w:rPr>
          <w:delText>一辆</w:delText>
        </w:r>
      </w:del>
      <w:r>
        <w:rPr>
          <w:rFonts w:ascii="仿宋" w:eastAsia="仿宋" w:hAnsi="仿宋" w:cs="仿宋" w:hint="eastAsia"/>
          <w:sz w:val="28"/>
          <w:szCs w:val="28"/>
        </w:rPr>
        <w:t>黑色轿车</w:t>
      </w:r>
      <w:del w:id="230" w:author="婧 边" w:date="2016-06-19T20:04:00Z">
        <w:r w:rsidDel="00027472">
          <w:rPr>
            <w:rFonts w:ascii="仿宋" w:eastAsia="仿宋" w:hAnsi="仿宋" w:cs="仿宋" w:hint="eastAsia"/>
            <w:sz w:val="28"/>
            <w:szCs w:val="28"/>
          </w:rPr>
          <w:delText>一直</w:delText>
        </w:r>
      </w:del>
      <w:ins w:id="231" w:author="婧 边" w:date="2016-06-19T20:04:00Z">
        <w:r>
          <w:rPr>
            <w:rFonts w:ascii="仿宋" w:eastAsia="仿宋" w:hAnsi="仿宋" w:cs="仿宋" w:hint="eastAsia"/>
            <w:sz w:val="28"/>
            <w:szCs w:val="28"/>
          </w:rPr>
          <w:t>仍然</w:t>
        </w:r>
      </w:ins>
      <w:r>
        <w:rPr>
          <w:rFonts w:ascii="仿宋" w:eastAsia="仿宋" w:hAnsi="仿宋" w:cs="仿宋" w:hint="eastAsia"/>
          <w:sz w:val="28"/>
          <w:szCs w:val="28"/>
        </w:rPr>
        <w:t>跟着他们。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</w:t>
      </w:r>
      <w:ins w:id="232" w:author="sd" w:date="2016-06-24T11:15:00Z">
        <w:r>
          <w:rPr>
            <w:rFonts w:ascii="仿宋" w:eastAsia="仿宋" w:hAnsi="仿宋" w:cs="仿宋"/>
            <w:sz w:val="28"/>
            <w:szCs w:val="28"/>
          </w:rPr>
          <w:t>(</w:t>
        </w:r>
      </w:ins>
      <w:ins w:id="233" w:author="sd" w:date="2016-06-24T11:16:00Z">
        <w:r>
          <w:rPr>
            <w:rFonts w:ascii="仿宋" w:eastAsia="仿宋" w:hAnsi="仿宋" w:cs="仿宋" w:hint="eastAsia"/>
            <w:sz w:val="28"/>
            <w:szCs w:val="28"/>
          </w:rPr>
          <w:t>轻蔑地轻哼一声</w:t>
        </w:r>
        <w:r>
          <w:rPr>
            <w:rFonts w:ascii="仿宋" w:eastAsia="仿宋" w:hAnsi="仿宋" w:cs="仿宋"/>
            <w:sz w:val="28"/>
            <w:szCs w:val="28"/>
          </w:rPr>
          <w:t>)</w:t>
        </w:r>
      </w:ins>
      <w:r>
        <w:rPr>
          <w:rFonts w:ascii="仿宋" w:eastAsia="仿宋" w:hAnsi="仿宋" w:cs="仿宋" w:hint="eastAsia"/>
          <w:sz w:val="28"/>
          <w:szCs w:val="28"/>
        </w:rPr>
        <w:t>：</w:t>
      </w:r>
      <w:ins w:id="234" w:author="sd" w:date="2016-06-24T11:16:00Z">
        <w:r>
          <w:rPr>
            <w:rFonts w:ascii="仿宋" w:eastAsia="仿宋" w:hAnsi="仿宋" w:cs="仿宋" w:hint="eastAsia"/>
            <w:sz w:val="28"/>
            <w:szCs w:val="28"/>
          </w:rPr>
          <w:t>哼，</w:t>
        </w:r>
      </w:ins>
      <w:del w:id="235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擦，还挺有办法啊。</w:delText>
        </w:r>
      </w:del>
      <w:ins w:id="236" w:author="婧 边" w:date="2016-06-19T20:04:00Z">
        <w:del w:id="237" w:author="SDWM" w:date="2016-06-22T00:30:00Z">
          <w:r w:rsidDel="00D84D44">
            <w:rPr>
              <w:rFonts w:ascii="仿宋" w:eastAsia="仿宋" w:hAnsi="仿宋" w:cs="仿宋" w:hint="eastAsia"/>
              <w:sz w:val="28"/>
              <w:szCs w:val="28"/>
            </w:rPr>
            <w:delText>能耐啊</w:delText>
          </w:r>
        </w:del>
      </w:ins>
      <w:ins w:id="238" w:author="SDWM" w:date="2016-06-22T00:30:00Z">
        <w:del w:id="239" w:author="sd" w:date="2016-06-24T11:15:00Z">
          <w:r w:rsidDel="008C3AE8">
            <w:rPr>
              <w:rFonts w:ascii="仿宋" w:eastAsia="仿宋" w:hAnsi="仿宋" w:cs="仿宋" w:hint="eastAsia"/>
              <w:sz w:val="28"/>
              <w:szCs w:val="28"/>
            </w:rPr>
            <w:delText>那怎么</w:delText>
          </w:r>
        </w:del>
        <w:r>
          <w:rPr>
            <w:rFonts w:ascii="仿宋" w:eastAsia="仿宋" w:hAnsi="仿宋" w:cs="仿宋" w:hint="eastAsia"/>
            <w:sz w:val="28"/>
            <w:szCs w:val="28"/>
          </w:rPr>
          <w:t>有辆车一直跟着咱们</w:t>
        </w:r>
      </w:ins>
      <w:ins w:id="240" w:author="婧 边" w:date="2016-06-19T20:04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Del="00D84D44" w:rsidRDefault="005806B2">
      <w:pPr>
        <w:rPr>
          <w:del w:id="241" w:author="SDWM" w:date="2016-06-22T00:30:00Z"/>
          <w:rFonts w:ascii="仿宋" w:eastAsia="仿宋" w:hAnsi="仿宋" w:cs="仿宋"/>
          <w:sz w:val="28"/>
          <w:szCs w:val="28"/>
        </w:rPr>
      </w:pPr>
      <w:del w:id="242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小飞：可不是，</w:delText>
        </w:r>
      </w:del>
      <w:ins w:id="243" w:author="婧 边" w:date="2016-06-19T20:05:00Z">
        <w:del w:id="244" w:author="SDWM" w:date="2016-06-22T00:30:00Z">
          <w:r w:rsidDel="00D84D44">
            <w:rPr>
              <w:rFonts w:ascii="仿宋" w:eastAsia="仿宋" w:hAnsi="仿宋" w:cs="仿宋" w:hint="eastAsia"/>
              <w:sz w:val="28"/>
              <w:szCs w:val="28"/>
            </w:rPr>
            <w:delText>嗨，</w:delText>
          </w:r>
        </w:del>
      </w:ins>
      <w:del w:id="245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我也没想到啊。</w:delText>
        </w:r>
      </w:del>
    </w:p>
    <w:p w:rsidR="005806B2" w:rsidDel="00D84D44" w:rsidRDefault="005806B2">
      <w:pPr>
        <w:rPr>
          <w:del w:id="246" w:author="SDWM" w:date="2016-06-22T00:30:00Z"/>
          <w:rFonts w:ascii="仿宋" w:eastAsia="仿宋" w:hAnsi="仿宋" w:cs="仿宋"/>
          <w:sz w:val="28"/>
          <w:szCs w:val="28"/>
        </w:rPr>
      </w:pPr>
      <w:del w:id="247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苟三：没说你，我说后边呢，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小飞：啊！</w:t>
      </w:r>
      <w:del w:id="248" w:author="SDWM" w:date="2016-06-22T00:30:00Z">
        <w:r w:rsidDel="00D84D44">
          <w:rPr>
            <w:rFonts w:ascii="仿宋" w:eastAsia="仿宋" w:hAnsi="仿宋" w:cs="仿宋" w:hint="eastAsia"/>
            <w:sz w:val="28"/>
            <w:szCs w:val="28"/>
          </w:rPr>
          <w:delText>后边怎么了。</w:delText>
        </w:r>
      </w:del>
    </w:p>
    <w:p w:rsidR="005806B2" w:rsidRDefault="005806B2">
      <w:pPr>
        <w:numPr>
          <w:ilvl w:val="0"/>
          <w:numId w:val="6"/>
        </w:numPr>
        <w:rPr>
          <w:rFonts w:ascii="仿宋" w:eastAsia="仿宋" w:hAnsi="仿宋" w:cs="仿宋"/>
          <w:sz w:val="28"/>
          <w:szCs w:val="28"/>
        </w:rPr>
      </w:pPr>
      <w:del w:id="249" w:author="婧 边" w:date="2016-06-19T20:04:00Z">
        <w:r w:rsidDel="00A80685">
          <w:rPr>
            <w:rFonts w:ascii="仿宋" w:eastAsia="仿宋" w:hAnsi="仿宋" w:cs="仿宋" w:hint="eastAsia"/>
            <w:sz w:val="28"/>
            <w:szCs w:val="28"/>
          </w:rPr>
          <w:delText>小飞说着就回头</w:delText>
        </w:r>
      </w:del>
      <w:ins w:id="250" w:author="婧 边" w:date="2016-06-19T20:04:00Z">
        <w:r>
          <w:rPr>
            <w:rFonts w:ascii="仿宋" w:eastAsia="仿宋" w:hAnsi="仿宋" w:cs="仿宋" w:hint="eastAsia"/>
            <w:sz w:val="28"/>
            <w:szCs w:val="28"/>
          </w:rPr>
          <w:t>小飞说着回头</w:t>
        </w:r>
      </w:ins>
      <w:r>
        <w:rPr>
          <w:rFonts w:ascii="仿宋" w:eastAsia="仿宋" w:hAnsi="仿宋" w:cs="仿宋" w:hint="eastAsia"/>
          <w:sz w:val="28"/>
          <w:szCs w:val="28"/>
        </w:rPr>
        <w:t>看，</w:t>
      </w:r>
      <w:del w:id="251" w:author="婧 边" w:date="2016-06-19T20:04:00Z">
        <w:r w:rsidDel="008D28BF">
          <w:rPr>
            <w:rFonts w:ascii="仿宋" w:eastAsia="仿宋" w:hAnsi="仿宋" w:cs="仿宋" w:hint="eastAsia"/>
            <w:sz w:val="28"/>
            <w:szCs w:val="28"/>
          </w:rPr>
          <w:delText>后边跟着一辆黑色轿车。</w:delText>
        </w:r>
      </w:del>
      <w:ins w:id="252" w:author="婧 边" w:date="2016-06-19T20:04:00Z">
        <w:r>
          <w:rPr>
            <w:rFonts w:ascii="仿宋" w:eastAsia="仿宋" w:hAnsi="仿宋" w:cs="仿宋" w:hint="eastAsia"/>
            <w:sz w:val="28"/>
            <w:szCs w:val="28"/>
          </w:rPr>
          <w:t>发现黑色轿车</w:t>
        </w:r>
      </w:ins>
      <w:ins w:id="253" w:author="sd" w:date="2016-06-24T11:16:00Z">
        <w:r>
          <w:rPr>
            <w:rFonts w:ascii="仿宋" w:eastAsia="仿宋" w:hAnsi="仿宋" w:cs="仿宋" w:hint="eastAsia"/>
            <w:sz w:val="28"/>
            <w:szCs w:val="28"/>
          </w:rPr>
          <w:t>，又仔细看了看驾驶位上的人。</w:t>
        </w:r>
      </w:ins>
      <w:ins w:id="254" w:author="婧 边" w:date="2016-06-19T20:04:00Z">
        <w:del w:id="255" w:author="sd" w:date="2016-06-24T11:16:00Z">
          <w:r w:rsidDel="008C3AE8">
            <w:rPr>
              <w:rFonts w:ascii="仿宋" w:eastAsia="仿宋" w:hAnsi="仿宋" w:cs="仿宋" w:hint="eastAsia"/>
              <w:sz w:val="28"/>
              <w:szCs w:val="28"/>
            </w:rPr>
            <w:delText>。</w:delText>
          </w:r>
        </w:del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</w:t>
      </w:r>
      <w:del w:id="256" w:author="SDWM" w:date="2016-06-22T00:32:00Z">
        <w:r w:rsidDel="00D84D44">
          <w:rPr>
            <w:rFonts w:ascii="仿宋" w:eastAsia="仿宋" w:hAnsi="仿宋" w:cs="仿宋" w:hint="eastAsia"/>
            <w:sz w:val="28"/>
            <w:szCs w:val="28"/>
          </w:rPr>
          <w:delText>呦，</w:delText>
        </w:r>
      </w:del>
      <w:r>
        <w:rPr>
          <w:rFonts w:ascii="仿宋" w:eastAsia="仿宋" w:hAnsi="仿宋" w:cs="仿宋" w:hint="eastAsia"/>
          <w:sz w:val="28"/>
          <w:szCs w:val="28"/>
        </w:rPr>
        <w:t>这</w:t>
      </w:r>
      <w:del w:id="257" w:author="SDWM" w:date="2016-06-22T00:32:00Z">
        <w:r w:rsidDel="00D84D44">
          <w:rPr>
            <w:rFonts w:ascii="仿宋" w:eastAsia="仿宋" w:hAnsi="仿宋" w:cs="仿宋" w:hint="eastAsia"/>
            <w:sz w:val="28"/>
            <w:szCs w:val="28"/>
          </w:rPr>
          <w:delText>不</w:delText>
        </w:r>
      </w:del>
      <w:ins w:id="258" w:author="SDWM" w:date="2016-06-22T00:32:00Z">
        <w:r>
          <w:rPr>
            <w:rFonts w:ascii="仿宋" w:eastAsia="仿宋" w:hAnsi="仿宋" w:cs="仿宋" w:hint="eastAsia"/>
            <w:sz w:val="28"/>
            <w:szCs w:val="28"/>
          </w:rPr>
          <w:t>……好像</w:t>
        </w:r>
      </w:ins>
      <w:r>
        <w:rPr>
          <w:rFonts w:ascii="仿宋" w:eastAsia="仿宋" w:hAnsi="仿宋" w:cs="仿宋" w:hint="eastAsia"/>
          <w:sz w:val="28"/>
          <w:szCs w:val="28"/>
        </w:rPr>
        <w:t>是阿勇的保镖</w:t>
      </w:r>
      <w:ins w:id="259" w:author="sd" w:date="2016-06-24T11:17:00Z">
        <w:r>
          <w:rPr>
            <w:rFonts w:ascii="仿宋" w:eastAsia="仿宋" w:hAnsi="仿宋" w:cs="仿宋" w:hint="eastAsia"/>
            <w:sz w:val="28"/>
            <w:szCs w:val="28"/>
          </w:rPr>
          <w:t>？</w:t>
        </w:r>
      </w:ins>
      <w:del w:id="260" w:author="SDWM" w:date="2016-06-22T00:32:00Z">
        <w:r w:rsidDel="00D84D44">
          <w:rPr>
            <w:rFonts w:ascii="仿宋" w:eastAsia="仿宋" w:hAnsi="仿宋" w:cs="仿宋" w:hint="eastAsia"/>
            <w:sz w:val="28"/>
            <w:szCs w:val="28"/>
          </w:rPr>
          <w:delText>吗</w:delText>
        </w:r>
      </w:del>
      <w:r>
        <w:rPr>
          <w:rFonts w:ascii="仿宋" w:eastAsia="仿宋" w:hAnsi="仿宋" w:cs="仿宋" w:hint="eastAsia"/>
          <w:sz w:val="28"/>
          <w:szCs w:val="28"/>
        </w:rPr>
        <w:t>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</w:t>
      </w:r>
      <w:del w:id="261" w:author="SDWM" w:date="2016-06-22T00:32:00Z">
        <w:r w:rsidDel="00D84D44">
          <w:rPr>
            <w:rFonts w:ascii="仿宋" w:eastAsia="仿宋" w:hAnsi="仿宋" w:cs="仿宋" w:hint="eastAsia"/>
            <w:sz w:val="28"/>
            <w:szCs w:val="28"/>
          </w:rPr>
          <w:delText>可不</w:delText>
        </w:r>
      </w:del>
      <w:ins w:id="262" w:author="sd" w:date="2016-06-24T11:17:00Z">
        <w:r>
          <w:rPr>
            <w:rFonts w:ascii="仿宋" w:eastAsia="仿宋" w:hAnsi="仿宋" w:cs="仿宋" w:hint="eastAsia"/>
            <w:sz w:val="28"/>
            <w:szCs w:val="28"/>
          </w:rPr>
          <w:t>看来阿勇对咱们还挺感兴趣的。</w:t>
        </w:r>
      </w:ins>
      <w:ins w:id="263" w:author="SDWM" w:date="2016-06-22T00:32:00Z">
        <w:del w:id="264" w:author="sd" w:date="2016-06-24T11:17:00Z">
          <w:r w:rsidDel="008C3AE8">
            <w:rPr>
              <w:rFonts w:ascii="仿宋" w:eastAsia="仿宋" w:hAnsi="仿宋" w:cs="仿宋" w:hint="eastAsia"/>
              <w:sz w:val="28"/>
              <w:szCs w:val="28"/>
            </w:rPr>
            <w:delText>是吗</w:delText>
          </w:r>
        </w:del>
      </w:ins>
      <w:del w:id="265" w:author="婧 边" w:date="2016-06-19T20:05:00Z">
        <w:r w:rsidDel="003A43CD">
          <w:rPr>
            <w:rFonts w:ascii="仿宋" w:eastAsia="仿宋" w:hAnsi="仿宋" w:cs="仿宋" w:hint="eastAsia"/>
            <w:sz w:val="28"/>
            <w:szCs w:val="28"/>
          </w:rPr>
          <w:delText>是</w:delText>
        </w:r>
      </w:del>
      <w:del w:id="266" w:author="sd" w:date="2016-06-24T11:17:00Z">
        <w:r w:rsidDel="008C3AE8">
          <w:rPr>
            <w:rFonts w:ascii="仿宋" w:eastAsia="仿宋" w:hAnsi="仿宋" w:cs="仿宋" w:hint="eastAsia"/>
            <w:sz w:val="28"/>
            <w:szCs w:val="28"/>
          </w:rPr>
          <w:delText>，跟</w:delText>
        </w:r>
      </w:del>
      <w:del w:id="267" w:author="婧 边" w:date="2016-06-19T20:05:00Z">
        <w:r w:rsidDel="003A43CD">
          <w:rPr>
            <w:rFonts w:ascii="仿宋" w:eastAsia="仿宋" w:hAnsi="仿宋" w:cs="仿宋" w:hint="eastAsia"/>
            <w:sz w:val="28"/>
            <w:szCs w:val="28"/>
          </w:rPr>
          <w:delText>我</w:delText>
        </w:r>
      </w:del>
      <w:del w:id="268" w:author="sd" w:date="2016-06-24T11:17:00Z">
        <w:r w:rsidDel="008C3AE8">
          <w:rPr>
            <w:rFonts w:ascii="仿宋" w:eastAsia="仿宋" w:hAnsi="仿宋" w:cs="仿宋" w:hint="eastAsia"/>
            <w:sz w:val="28"/>
            <w:szCs w:val="28"/>
          </w:rPr>
          <w:delText>半天了</w:delText>
        </w:r>
      </w:del>
      <w:del w:id="269" w:author="SDWM" w:date="2016-06-22T00:32:00Z">
        <w:r w:rsidDel="00D84D44">
          <w:rPr>
            <w:rFonts w:ascii="仿宋" w:eastAsia="仿宋" w:hAnsi="仿宋" w:cs="仿宋" w:hint="eastAsia"/>
            <w:sz w:val="28"/>
            <w:szCs w:val="28"/>
          </w:rPr>
          <w:delText>，看来这个阿勇对咱们还挺感兴趣，开始派人摸咱们底了。</w:delText>
        </w:r>
      </w:del>
      <w:ins w:id="270" w:author="婧 边" w:date="2016-06-19T20:05:00Z">
        <w:del w:id="271" w:author="SDWM" w:date="2016-06-22T00:32:00Z">
          <w:r w:rsidDel="00D84D44">
            <w:rPr>
              <w:rFonts w:ascii="仿宋" w:eastAsia="仿宋" w:hAnsi="仿宋" w:cs="仿宋" w:hint="eastAsia"/>
              <w:sz w:val="28"/>
              <w:szCs w:val="28"/>
            </w:rPr>
            <w:delText>有意思</w:delText>
          </w:r>
        </w:del>
        <w:del w:id="272" w:author="sd" w:date="2016-06-24T11:17:00Z">
          <w:r w:rsidDel="008C3AE8">
            <w:rPr>
              <w:rFonts w:ascii="仿宋" w:eastAsia="仿宋" w:hAnsi="仿宋" w:cs="仿宋" w:hint="eastAsia"/>
              <w:sz w:val="28"/>
              <w:szCs w:val="28"/>
            </w:rPr>
            <w:delText>。</w:delText>
          </w:r>
        </w:del>
      </w:ins>
    </w:p>
    <w:p w:rsidR="005806B2" w:rsidRDefault="005806B2">
      <w:pPr>
        <w:rPr>
          <w:ins w:id="273" w:author="sd" w:date="2016-06-24T11:18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小飞：</w:t>
      </w:r>
      <w:del w:id="274" w:author="SDWM" w:date="2016-06-22T00:28:00Z">
        <w:r w:rsidDel="00D84D44">
          <w:rPr>
            <w:rFonts w:ascii="仿宋" w:eastAsia="仿宋" w:hAnsi="仿宋" w:cs="仿宋" w:hint="eastAsia"/>
            <w:sz w:val="28"/>
            <w:szCs w:val="28"/>
          </w:rPr>
          <w:delText>三哥</w:delText>
        </w:r>
      </w:del>
      <w:ins w:id="275" w:author="sd" w:date="2016-06-24T11:18:00Z">
        <w:r>
          <w:rPr>
            <w:rFonts w:ascii="仿宋" w:eastAsia="仿宋" w:hAnsi="仿宋" w:cs="仿宋" w:hint="eastAsia"/>
            <w:sz w:val="28"/>
            <w:szCs w:val="28"/>
          </w:rPr>
          <w:t>他这是派人想摸咱们的底？</w:t>
        </w:r>
      </w:ins>
    </w:p>
    <w:p w:rsidR="005806B2" w:rsidRDefault="005806B2" w:rsidP="008C3AE8">
      <w:pPr>
        <w:numPr>
          <w:ilvl w:val="0"/>
          <w:numId w:val="6"/>
          <w:ins w:id="276" w:author="sd" w:date="2016-06-24T11:18:00Z"/>
        </w:numPr>
        <w:rPr>
          <w:ins w:id="277" w:author="sd" w:date="2016-06-24T11:18:00Z"/>
          <w:rFonts w:ascii="仿宋" w:eastAsia="仿宋" w:hAnsi="仿宋" w:cs="仿宋"/>
          <w:sz w:val="28"/>
          <w:szCs w:val="28"/>
        </w:rPr>
      </w:pPr>
      <w:ins w:id="278" w:author="sd" w:date="2016-06-24T11:18:00Z">
        <w:r>
          <w:rPr>
            <w:rFonts w:ascii="仿宋" w:eastAsia="仿宋" w:hAnsi="仿宋" w:cs="仿宋" w:hint="eastAsia"/>
            <w:sz w:val="28"/>
            <w:szCs w:val="28"/>
          </w:rPr>
          <w:t>苟三点了点头。</w:t>
        </w:r>
      </w:ins>
    </w:p>
    <w:p w:rsidR="005806B2" w:rsidRDefault="005806B2" w:rsidP="008C3AE8">
      <w:pPr>
        <w:numPr>
          <w:ins w:id="279" w:author="sd" w:date="2016-06-24T11:18:00Z"/>
        </w:numPr>
        <w:rPr>
          <w:ins w:id="280" w:author="sd" w:date="2016-06-24T11:18:00Z"/>
          <w:rFonts w:ascii="仿宋" w:eastAsia="仿宋" w:hAnsi="仿宋" w:cs="仿宋"/>
          <w:sz w:val="28"/>
          <w:szCs w:val="28"/>
        </w:rPr>
      </w:pPr>
      <w:ins w:id="281" w:author="sd" w:date="2016-06-24T11:18:00Z">
        <w:r>
          <w:rPr>
            <w:rFonts w:ascii="仿宋" w:eastAsia="仿宋" w:hAnsi="仿宋" w:cs="仿宋" w:hint="eastAsia"/>
            <w:sz w:val="28"/>
            <w:szCs w:val="28"/>
          </w:rPr>
          <w:t>小飞：靠</w:t>
        </w:r>
      </w:ins>
      <w:ins w:id="282" w:author="sd" w:date="2016-06-24T11:21:00Z">
        <w:r>
          <w:rPr>
            <w:rFonts w:ascii="仿宋" w:eastAsia="仿宋" w:hAnsi="仿宋" w:cs="仿宋" w:hint="eastAsia"/>
            <w:sz w:val="28"/>
            <w:szCs w:val="28"/>
          </w:rPr>
          <w:t>！</w:t>
        </w:r>
      </w:ins>
      <w:ins w:id="283" w:author="sd" w:date="2016-06-24T11:18:00Z">
        <w:r>
          <w:rPr>
            <w:rFonts w:ascii="仿宋" w:eastAsia="仿宋" w:hAnsi="仿宋" w:cs="仿宋" w:hint="eastAsia"/>
            <w:sz w:val="28"/>
            <w:szCs w:val="28"/>
          </w:rPr>
          <w:t>敢跟咱们！我找人弄他！</w:t>
        </w:r>
      </w:ins>
    </w:p>
    <w:p w:rsidR="005806B2" w:rsidRDefault="005806B2" w:rsidP="008C3AE8">
      <w:pPr>
        <w:numPr>
          <w:ins w:id="284" w:author="sd" w:date="2016-06-24T11:18:00Z"/>
        </w:numPr>
        <w:rPr>
          <w:rFonts w:ascii="仿宋" w:eastAsia="仿宋" w:hAnsi="仿宋" w:cs="仿宋"/>
          <w:sz w:val="28"/>
          <w:szCs w:val="28"/>
        </w:rPr>
      </w:pPr>
      <w:ins w:id="285" w:author="sd" w:date="2016-06-24T11:18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小飞拿起手机要叫人，被</w:t>
        </w:r>
      </w:ins>
      <w:ins w:id="286" w:author="sd" w:date="2016-06-24T11:19:00Z">
        <w:r>
          <w:rPr>
            <w:rFonts w:ascii="仿宋" w:eastAsia="仿宋" w:hAnsi="仿宋" w:cs="仿宋" w:hint="eastAsia"/>
            <w:sz w:val="28"/>
            <w:szCs w:val="28"/>
          </w:rPr>
          <w:t>苟三叫停。</w:t>
        </w:r>
      </w:ins>
      <w:ins w:id="287" w:author="SDWM" w:date="2016-06-22T00:28:00Z">
        <w:del w:id="288" w:author="sd" w:date="2016-06-24T11:17:00Z">
          <w:r w:rsidDel="008C3AE8">
            <w:rPr>
              <w:rFonts w:ascii="仿宋" w:eastAsia="仿宋" w:hAnsi="仿宋" w:cs="仿宋" w:hint="eastAsia"/>
              <w:sz w:val="28"/>
              <w:szCs w:val="28"/>
            </w:rPr>
            <w:delText>苟哥</w:delText>
          </w:r>
        </w:del>
      </w:ins>
      <w:del w:id="289" w:author="sd" w:date="2016-06-24T11:17:00Z">
        <w:r w:rsidDel="008C3AE8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del w:id="290" w:author="婧 边" w:date="2016-06-19T20:06:00Z">
        <w:r w:rsidDel="001024AD">
          <w:rPr>
            <w:rFonts w:ascii="仿宋" w:eastAsia="仿宋" w:hAnsi="仿宋" w:cs="仿宋" w:hint="eastAsia"/>
            <w:sz w:val="28"/>
            <w:szCs w:val="28"/>
          </w:rPr>
          <w:delText>怎么办</w:delText>
        </w:r>
      </w:del>
      <w:ins w:id="291" w:author="婧 边" w:date="2016-06-19T20:06:00Z">
        <w:del w:id="292" w:author="sd" w:date="2016-06-24T11:17:00Z">
          <w:r w:rsidDel="008C3AE8">
            <w:rPr>
              <w:rFonts w:ascii="仿宋" w:eastAsia="仿宋" w:hAnsi="仿宋" w:cs="仿宋" w:hint="eastAsia"/>
              <w:sz w:val="28"/>
              <w:szCs w:val="28"/>
            </w:rPr>
            <w:delText>我们该怎么办？</w:delText>
          </w:r>
        </w:del>
      </w:ins>
      <w:del w:id="293" w:author="婧 边" w:date="2016-06-19T20:06:00Z">
        <w:r w:rsidDel="001024AD">
          <w:rPr>
            <w:rFonts w:ascii="仿宋" w:eastAsia="仿宋" w:hAnsi="仿宋" w:cs="仿宋" w:hint="eastAsia"/>
            <w:sz w:val="28"/>
            <w:szCs w:val="28"/>
          </w:rPr>
          <w:delText>！</w:delText>
        </w:r>
      </w:del>
    </w:p>
    <w:p w:rsidR="005806B2" w:rsidRDefault="005806B2">
      <w:pPr>
        <w:rPr>
          <w:ins w:id="294" w:author="sd" w:date="2016-06-24T11:21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</w:t>
      </w:r>
      <w:ins w:id="295" w:author="sd" w:date="2016-06-24T11:19:00Z">
        <w:r>
          <w:rPr>
            <w:rFonts w:ascii="仿宋" w:eastAsia="仿宋" w:hAnsi="仿宋" w:cs="仿宋" w:hint="eastAsia"/>
            <w:sz w:val="28"/>
            <w:szCs w:val="28"/>
          </w:rPr>
          <w:t>就知道打架，没带脑子啊，这</w:t>
        </w:r>
      </w:ins>
      <w:ins w:id="296" w:author="sd" w:date="2016-06-24T11:20:00Z">
        <w:r>
          <w:rPr>
            <w:rFonts w:ascii="仿宋" w:eastAsia="仿宋" w:hAnsi="仿宋" w:cs="仿宋" w:hint="eastAsia"/>
            <w:sz w:val="28"/>
            <w:szCs w:val="28"/>
          </w:rPr>
          <w:t>可</w:t>
        </w:r>
      </w:ins>
      <w:ins w:id="297" w:author="sd" w:date="2016-06-24T11:19:00Z">
        <w:r>
          <w:rPr>
            <w:rFonts w:ascii="仿宋" w:eastAsia="仿宋" w:hAnsi="仿宋" w:cs="仿宋" w:hint="eastAsia"/>
            <w:sz w:val="28"/>
            <w:szCs w:val="28"/>
          </w:rPr>
          <w:t>是</w:t>
        </w:r>
      </w:ins>
      <w:r>
        <w:rPr>
          <w:rFonts w:ascii="仿宋" w:eastAsia="仿宋" w:hAnsi="仿宋" w:cs="仿宋" w:hint="eastAsia"/>
          <w:sz w:val="28"/>
          <w:szCs w:val="28"/>
        </w:rPr>
        <w:t>好事</w:t>
      </w:r>
      <w:ins w:id="298" w:author="sd" w:date="2016-06-24T11:20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del w:id="299" w:author="sd" w:date="2016-06-24T11:20:00Z">
        <w:r w:rsidDel="000F1649">
          <w:rPr>
            <w:rFonts w:ascii="仿宋" w:eastAsia="仿宋" w:hAnsi="仿宋" w:cs="仿宋" w:hint="eastAsia"/>
            <w:sz w:val="28"/>
            <w:szCs w:val="28"/>
          </w:rPr>
          <w:delText>啊，</w:delText>
        </w:r>
      </w:del>
      <w:r>
        <w:rPr>
          <w:rFonts w:ascii="仿宋" w:eastAsia="仿宋" w:hAnsi="仿宋" w:cs="仿宋" w:hint="eastAsia"/>
          <w:sz w:val="28"/>
          <w:szCs w:val="28"/>
        </w:rPr>
        <w:t>我正愁没人送上门来呢</w:t>
      </w:r>
      <w:del w:id="300" w:author="婧 边" w:date="2016-06-19T20:06:00Z">
        <w:r w:rsidDel="002865E6">
          <w:rPr>
            <w:rFonts w:ascii="仿宋" w:eastAsia="仿宋" w:hAnsi="仿宋" w:cs="仿宋" w:hint="eastAsia"/>
            <w:sz w:val="28"/>
            <w:szCs w:val="28"/>
          </w:rPr>
          <w:delText>，正好从</w:delText>
        </w:r>
      </w:del>
      <w:ins w:id="301" w:author="sd" w:date="2016-06-24T11:20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302" w:author="婧 边" w:date="2016-06-19T20:06:00Z">
        <w:del w:id="303" w:author="sd" w:date="2016-06-24T11:20:00Z">
          <w:r w:rsidDel="000F1649">
            <w:rPr>
              <w:rFonts w:ascii="仿宋" w:eastAsia="仿宋" w:hAnsi="仿宋" w:cs="仿宋" w:hint="eastAsia"/>
              <w:sz w:val="28"/>
              <w:szCs w:val="28"/>
            </w:rPr>
            <w:delText>就从</w:delText>
          </w:r>
        </w:del>
      </w:ins>
      <w:del w:id="304" w:author="sd" w:date="2016-06-24T11:20:00Z">
        <w:r w:rsidDel="000F1649">
          <w:rPr>
            <w:rFonts w:ascii="仿宋" w:eastAsia="仿宋" w:hAnsi="仿宋" w:cs="仿宋" w:hint="eastAsia"/>
            <w:sz w:val="28"/>
            <w:szCs w:val="28"/>
          </w:rPr>
          <w:delText>这</w:delText>
        </w:r>
      </w:del>
      <w:del w:id="305" w:author="婧 边" w:date="2016-06-19T20:06:00Z">
        <w:r w:rsidDel="002865E6">
          <w:rPr>
            <w:rFonts w:ascii="仿宋" w:eastAsia="仿宋" w:hAnsi="仿宋" w:cs="仿宋" w:hint="eastAsia"/>
            <w:sz w:val="28"/>
            <w:szCs w:val="28"/>
          </w:rPr>
          <w:delText>个</w:delText>
        </w:r>
      </w:del>
      <w:del w:id="306" w:author="sd" w:date="2016-06-24T11:20:00Z">
        <w:r w:rsidDel="000F1649">
          <w:rPr>
            <w:rFonts w:ascii="仿宋" w:eastAsia="仿宋" w:hAnsi="仿宋" w:cs="仿宋" w:hint="eastAsia"/>
            <w:sz w:val="28"/>
            <w:szCs w:val="28"/>
          </w:rPr>
          <w:delText>保镖下手。小飞，</w:delText>
        </w:r>
      </w:del>
      <w:r>
        <w:rPr>
          <w:rFonts w:ascii="仿宋" w:eastAsia="仿宋" w:hAnsi="仿宋" w:cs="仿宋" w:hint="eastAsia"/>
          <w:sz w:val="28"/>
          <w:szCs w:val="28"/>
        </w:rPr>
        <w:t>他摸咱们的底，</w:t>
      </w:r>
      <w:del w:id="307" w:author="婧 边" w:date="2016-06-19T20:06:00Z">
        <w:r w:rsidDel="004A6C65">
          <w:rPr>
            <w:rFonts w:ascii="仿宋" w:eastAsia="仿宋" w:hAnsi="仿宋" w:cs="仿宋" w:hint="eastAsia"/>
            <w:sz w:val="28"/>
            <w:szCs w:val="28"/>
          </w:rPr>
          <w:delText>回头</w:delText>
        </w:r>
      </w:del>
      <w:ins w:id="308" w:author="sd" w:date="2016-06-24T11:20:00Z">
        <w:r>
          <w:rPr>
            <w:rFonts w:ascii="仿宋" w:eastAsia="仿宋" w:hAnsi="仿宋" w:cs="仿宋" w:hint="eastAsia"/>
            <w:sz w:val="28"/>
            <w:szCs w:val="28"/>
          </w:rPr>
          <w:t>咱们也</w:t>
        </w:r>
      </w:ins>
      <w:del w:id="309" w:author="sd" w:date="2016-06-24T11:20:00Z">
        <w:r w:rsidDel="000F1649">
          <w:rPr>
            <w:rFonts w:ascii="仿宋" w:eastAsia="仿宋" w:hAnsi="仿宋" w:cs="仿宋" w:hint="eastAsia"/>
            <w:sz w:val="28"/>
            <w:szCs w:val="28"/>
          </w:rPr>
          <w:delText>你也去</w:delText>
        </w:r>
      </w:del>
      <w:r>
        <w:rPr>
          <w:rFonts w:ascii="仿宋" w:eastAsia="仿宋" w:hAnsi="仿宋" w:cs="仿宋" w:hint="eastAsia"/>
          <w:sz w:val="28"/>
          <w:szCs w:val="28"/>
        </w:rPr>
        <w:t>摸</w:t>
      </w:r>
      <w:del w:id="310" w:author="sd" w:date="2016-06-24T11:20:00Z">
        <w:r w:rsidDel="000F1649">
          <w:rPr>
            <w:rFonts w:ascii="仿宋" w:eastAsia="仿宋" w:hAnsi="仿宋" w:cs="仿宋" w:hint="eastAsia"/>
            <w:sz w:val="28"/>
            <w:szCs w:val="28"/>
          </w:rPr>
          <w:delText>摸</w:delText>
        </w:r>
      </w:del>
      <w:r>
        <w:rPr>
          <w:rFonts w:ascii="仿宋" w:eastAsia="仿宋" w:hAnsi="仿宋" w:cs="仿宋" w:hint="eastAsia"/>
          <w:sz w:val="28"/>
          <w:szCs w:val="28"/>
        </w:rPr>
        <w:t>他的</w:t>
      </w:r>
      <w:del w:id="311" w:author="sd" w:date="2016-06-24T11:20:00Z">
        <w:r w:rsidDel="000F1649">
          <w:rPr>
            <w:rFonts w:ascii="仿宋" w:eastAsia="仿宋" w:hAnsi="仿宋" w:cs="仿宋" w:hint="eastAsia"/>
            <w:sz w:val="28"/>
            <w:szCs w:val="28"/>
          </w:rPr>
          <w:delText>底</w:delText>
        </w:r>
      </w:del>
      <w:ins w:id="312" w:author="sd" w:date="2016-06-24T11:20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  <w:ins w:id="313" w:author="sd" w:date="2016-06-24T11:21:00Z">
        <w:r>
          <w:rPr>
            <w:rFonts w:ascii="仿宋" w:eastAsia="仿宋" w:hAnsi="仿宋" w:cs="仿宋" w:hint="eastAsia"/>
            <w:sz w:val="28"/>
            <w:szCs w:val="28"/>
          </w:rPr>
          <w:t>就从这保镖下手。</w:t>
        </w:r>
      </w:ins>
    </w:p>
    <w:p w:rsidR="005806B2" w:rsidRDefault="005806B2">
      <w:pPr>
        <w:numPr>
          <w:ins w:id="314" w:author="sd" w:date="2016-06-24T11:21:00Z"/>
        </w:numPr>
        <w:rPr>
          <w:rFonts w:ascii="仿宋" w:eastAsia="仿宋" w:hAnsi="仿宋" w:cs="仿宋"/>
          <w:sz w:val="28"/>
          <w:szCs w:val="28"/>
        </w:rPr>
      </w:pPr>
      <w:ins w:id="315" w:author="sd" w:date="2016-06-24T11:21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小飞转了转眼珠子，点了点头。</w:t>
        </w:r>
      </w:ins>
      <w:del w:id="316" w:author="sd" w:date="2016-06-24T11:20:00Z">
        <w:r w:rsidDel="000F1649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铁板烧饭店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大包间里，谭阳请大家吃庆功饭。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谭阳站起来举杯。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谭阳：我提议，为了咱们青年外勤组第一次圆满的完成任务，来一起喝一杯。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武薇、小顾、良超</w:t>
      </w:r>
      <w:ins w:id="317" w:author="婧 边" w:date="2016-06-19T20:06:00Z">
        <w:r>
          <w:rPr>
            <w:rFonts w:ascii="仿宋" w:eastAsia="仿宋" w:hAnsi="仿宋" w:cs="仿宋" w:hint="eastAsia"/>
            <w:sz w:val="28"/>
            <w:szCs w:val="28"/>
          </w:rPr>
          <w:t>起身</w:t>
        </w:r>
      </w:ins>
      <w:del w:id="318" w:author="婧 边" w:date="2016-06-19T20:06:00Z">
        <w:r w:rsidDel="00C04FD4">
          <w:rPr>
            <w:rFonts w:ascii="仿宋" w:eastAsia="仿宋" w:hAnsi="仿宋" w:cs="仿宋" w:hint="eastAsia"/>
            <w:sz w:val="28"/>
            <w:szCs w:val="28"/>
          </w:rPr>
          <w:delText>、</w:delText>
        </w:r>
      </w:del>
      <w:ins w:id="319" w:author="婧 边" w:date="2016-06-19T20:06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r>
        <w:rPr>
          <w:rFonts w:ascii="仿宋" w:eastAsia="仿宋" w:hAnsi="仿宋" w:cs="仿宋" w:hint="eastAsia"/>
          <w:sz w:val="28"/>
          <w:szCs w:val="28"/>
        </w:rPr>
        <w:t>孙然也赶紧站起来。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大家一起举杯，干杯。</w:t>
      </w:r>
    </w:p>
    <w:p w:rsidR="005806B2" w:rsidDel="000F1649" w:rsidRDefault="005806B2">
      <w:pPr>
        <w:numPr>
          <w:ilvl w:val="0"/>
          <w:numId w:val="7"/>
        </w:numPr>
        <w:rPr>
          <w:del w:id="320" w:author="sd" w:date="2016-06-24T11:23:00Z"/>
          <w:rFonts w:ascii="仿宋" w:eastAsia="仿宋" w:hAnsi="仿宋" w:cs="仿宋"/>
          <w:sz w:val="28"/>
          <w:szCs w:val="28"/>
        </w:rPr>
      </w:pPr>
      <w:del w:id="321" w:author="sd" w:date="2016-06-24T11:23:00Z">
        <w:r w:rsidDel="000F1649">
          <w:rPr>
            <w:rFonts w:ascii="仿宋" w:eastAsia="仿宋" w:hAnsi="仿宋" w:cs="仿宋" w:hint="eastAsia"/>
            <w:sz w:val="28"/>
            <w:szCs w:val="28"/>
          </w:rPr>
          <w:delText>孙然给自己又倒满了一杯。</w:delText>
        </w:r>
      </w:del>
    </w:p>
    <w:p w:rsidR="005806B2" w:rsidDel="000F1649" w:rsidRDefault="005806B2">
      <w:pPr>
        <w:numPr>
          <w:ilvl w:val="0"/>
          <w:numId w:val="7"/>
        </w:numPr>
        <w:rPr>
          <w:del w:id="322" w:author="sd" w:date="2016-06-24T11:23:00Z"/>
          <w:rFonts w:ascii="仿宋" w:eastAsia="仿宋" w:hAnsi="仿宋" w:cs="仿宋"/>
          <w:sz w:val="28"/>
          <w:szCs w:val="28"/>
        </w:rPr>
      </w:pPr>
      <w:del w:id="323" w:author="sd" w:date="2016-06-24T11:23:00Z">
        <w:r w:rsidDel="000F1649">
          <w:rPr>
            <w:rFonts w:ascii="仿宋" w:eastAsia="仿宋" w:hAnsi="仿宋" w:cs="仿宋" w:hint="eastAsia"/>
            <w:sz w:val="28"/>
            <w:szCs w:val="28"/>
          </w:rPr>
          <w:delText>孙然：作为谭阳的</w:delText>
        </w:r>
      </w:del>
      <w:del w:id="324" w:author="sd" w:date="2016-06-24T11:22:00Z">
        <w:r w:rsidDel="000F1649">
          <w:rPr>
            <w:rFonts w:ascii="仿宋" w:eastAsia="仿宋" w:hAnsi="仿宋" w:cs="仿宋" w:hint="eastAsia"/>
            <w:sz w:val="28"/>
            <w:szCs w:val="28"/>
          </w:rPr>
          <w:delText>姐夫</w:delText>
        </w:r>
      </w:del>
      <w:del w:id="325" w:author="sd" w:date="2016-06-24T11:23:00Z">
        <w:r w:rsidDel="000F1649">
          <w:rPr>
            <w:rFonts w:ascii="仿宋" w:eastAsia="仿宋" w:hAnsi="仿宋" w:cs="仿宋" w:hint="eastAsia"/>
            <w:sz w:val="28"/>
            <w:szCs w:val="28"/>
          </w:rPr>
          <w:delText>，我今天很开心，能看到你们和谭阳站在一起，一群年轻人一起并肩作战，我为你们感到骄傲，我敬你们一杯。</w:delText>
        </w:r>
      </w:del>
    </w:p>
    <w:p w:rsidR="005806B2" w:rsidDel="000F1649" w:rsidRDefault="005806B2">
      <w:pPr>
        <w:numPr>
          <w:ilvl w:val="0"/>
          <w:numId w:val="7"/>
        </w:numPr>
        <w:rPr>
          <w:del w:id="326" w:author="sd" w:date="2016-06-24T11:23:00Z"/>
          <w:rFonts w:ascii="仿宋" w:eastAsia="仿宋" w:hAnsi="仿宋" w:cs="仿宋"/>
          <w:sz w:val="28"/>
          <w:szCs w:val="28"/>
        </w:rPr>
      </w:pPr>
      <w:del w:id="327" w:author="sd" w:date="2016-06-24T11:23:00Z">
        <w:r w:rsidDel="000F1649">
          <w:rPr>
            <w:rFonts w:ascii="仿宋" w:eastAsia="仿宋" w:hAnsi="仿宋" w:cs="仿宋" w:hint="eastAsia"/>
            <w:sz w:val="28"/>
            <w:szCs w:val="28"/>
          </w:rPr>
          <w:delText>大家一起举杯，干杯。</w:delText>
        </w:r>
      </w:del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小顾也给自己又倒满。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</w:t>
      </w:r>
      <w:del w:id="328" w:author="sd" w:date="2016-06-24T11:24:00Z">
        <w:r w:rsidDel="000F1649">
          <w:rPr>
            <w:rFonts w:ascii="仿宋" w:eastAsia="仿宋" w:hAnsi="仿宋" w:cs="仿宋" w:hint="eastAsia"/>
            <w:sz w:val="28"/>
            <w:szCs w:val="28"/>
          </w:rPr>
          <w:delText>我也说一句，我觉得吧，</w:delText>
        </w:r>
      </w:del>
      <w:r>
        <w:rPr>
          <w:rFonts w:ascii="仿宋" w:eastAsia="仿宋" w:hAnsi="仿宋" w:cs="仿宋" w:hint="eastAsia"/>
          <w:sz w:val="28"/>
          <w:szCs w:val="28"/>
        </w:rPr>
        <w:t>咱们就是轻易不出手，出手必成功，为了我们未来的丰功伟绩，也为了我们的大英雄谭阳，来，我们一起干一杯。</w:t>
      </w:r>
    </w:p>
    <w:p w:rsidR="005806B2" w:rsidRDefault="005806B2">
      <w:pPr>
        <w:numPr>
          <w:ilvl w:val="0"/>
          <w:numId w:val="7"/>
        </w:numPr>
        <w:rPr>
          <w:ins w:id="329" w:author="sd" w:date="2016-06-24T11:24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大家干杯。</w:t>
      </w:r>
    </w:p>
    <w:p w:rsidR="005806B2" w:rsidRDefault="005806B2" w:rsidP="000F1649">
      <w:pPr>
        <w:numPr>
          <w:ins w:id="330" w:author="sd" w:date="2016-06-24T11:24:00Z"/>
        </w:numPr>
        <w:tabs>
          <w:tab w:val="left" w:pos="420"/>
        </w:tabs>
        <w:rPr>
          <w:ins w:id="331" w:author="sd" w:date="2016-06-24T11:25:00Z"/>
          <w:rFonts w:ascii="仿宋" w:eastAsia="仿宋" w:hAnsi="仿宋" w:cs="仿宋"/>
          <w:sz w:val="28"/>
          <w:szCs w:val="28"/>
        </w:rPr>
      </w:pPr>
      <w:ins w:id="332" w:author="sd" w:date="2016-06-24T11:24:00Z">
        <w:r>
          <w:rPr>
            <w:rFonts w:ascii="仿宋" w:eastAsia="仿宋" w:hAnsi="仿宋" w:cs="仿宋" w:hint="eastAsia"/>
            <w:sz w:val="28"/>
            <w:szCs w:val="28"/>
          </w:rPr>
          <w:t>良超：为了我们</w:t>
        </w:r>
      </w:ins>
      <w:ins w:id="333" w:author="sd" w:date="2016-06-24T11:25:00Z">
        <w:r>
          <w:rPr>
            <w:rFonts w:ascii="仿宋" w:eastAsia="仿宋" w:hAnsi="仿宋" w:cs="仿宋" w:hint="eastAsia"/>
            <w:sz w:val="28"/>
            <w:szCs w:val="28"/>
          </w:rPr>
          <w:t>能够保住饭碗，来我们一起干一杯！</w:t>
        </w:r>
      </w:ins>
    </w:p>
    <w:p w:rsidR="005806B2" w:rsidRDefault="005806B2" w:rsidP="000F1649">
      <w:pPr>
        <w:numPr>
          <w:ins w:id="334" w:author="sd" w:date="2016-06-24T11:24:00Z"/>
        </w:numPr>
        <w:tabs>
          <w:tab w:val="left" w:pos="420"/>
        </w:tabs>
        <w:rPr>
          <w:ins w:id="335" w:author="sd" w:date="2016-06-24T11:25:00Z"/>
          <w:rFonts w:ascii="仿宋" w:eastAsia="仿宋" w:hAnsi="仿宋" w:cs="仿宋"/>
          <w:sz w:val="28"/>
          <w:szCs w:val="28"/>
        </w:rPr>
      </w:pPr>
      <w:ins w:id="336" w:author="sd" w:date="2016-06-24T11:25:00Z">
        <w:r>
          <w:rPr>
            <w:rFonts w:ascii="仿宋" w:eastAsia="仿宋" w:hAnsi="仿宋" w:cs="仿宋" w:hint="eastAsia"/>
            <w:sz w:val="28"/>
            <w:szCs w:val="28"/>
          </w:rPr>
          <w:t>武薇：为了你们赶紧闭嘴，来我们一起干一杯。</w:t>
        </w:r>
      </w:ins>
    </w:p>
    <w:p w:rsidR="005806B2" w:rsidRDefault="005806B2" w:rsidP="000F1649">
      <w:pPr>
        <w:numPr>
          <w:ins w:id="337" w:author="sd" w:date="2016-06-24T11:24:00Z"/>
        </w:numPr>
        <w:tabs>
          <w:tab w:val="left" w:pos="420"/>
        </w:tabs>
        <w:rPr>
          <w:ins w:id="338" w:author="sd" w:date="2016-06-24T11:26:00Z"/>
          <w:rFonts w:ascii="仿宋" w:eastAsia="仿宋" w:hAnsi="仿宋" w:cs="仿宋"/>
          <w:sz w:val="28"/>
          <w:szCs w:val="28"/>
        </w:rPr>
      </w:pPr>
      <w:ins w:id="339" w:author="sd" w:date="2016-06-24T11:25:00Z">
        <w:r>
          <w:rPr>
            <w:rFonts w:ascii="仿宋" w:eastAsia="仿宋" w:hAnsi="仿宋" w:cs="仿宋" w:hint="eastAsia"/>
            <w:sz w:val="28"/>
            <w:szCs w:val="28"/>
          </w:rPr>
          <w:t>孙然：啊</w:t>
        </w:r>
        <w:r>
          <w:rPr>
            <w:rFonts w:ascii="仿宋" w:eastAsia="仿宋" w:hAnsi="仿宋" w:cs="仿宋"/>
            <w:sz w:val="28"/>
            <w:szCs w:val="28"/>
          </w:rPr>
          <w:t>?</w:t>
        </w:r>
        <w:r>
          <w:rPr>
            <w:rFonts w:ascii="仿宋" w:eastAsia="仿宋" w:hAnsi="仿宋" w:cs="仿宋" w:hint="eastAsia"/>
            <w:sz w:val="28"/>
            <w:szCs w:val="28"/>
          </w:rPr>
          <w:t>到我啦？我虽然不知道你们在讲什么，但是听起来好像</w:t>
        </w:r>
      </w:ins>
      <w:ins w:id="340" w:author="sd" w:date="2016-06-24T11:26:00Z">
        <w:r>
          <w:rPr>
            <w:rFonts w:ascii="仿宋" w:eastAsia="仿宋" w:hAnsi="仿宋" w:cs="仿宋" w:hint="eastAsia"/>
            <w:sz w:val="28"/>
            <w:szCs w:val="28"/>
          </w:rPr>
          <w:t>很厉害的样子，作为谭阳的家人，我们一起干一杯。</w:t>
        </w:r>
      </w:ins>
    </w:p>
    <w:p w:rsidR="005806B2" w:rsidRPr="000F1649" w:rsidDel="000F1649" w:rsidRDefault="005806B2" w:rsidP="000F1649">
      <w:pPr>
        <w:numPr>
          <w:ins w:id="341" w:author="sd" w:date="2016-06-24T11:24:00Z"/>
        </w:numPr>
        <w:tabs>
          <w:tab w:val="left" w:pos="420"/>
        </w:tabs>
        <w:rPr>
          <w:del w:id="342" w:author="sd" w:date="2016-06-24T11:26:00Z"/>
          <w:rFonts w:ascii="仿宋" w:eastAsia="仿宋" w:hAnsi="仿宋" w:cs="仿宋"/>
          <w:sz w:val="28"/>
          <w:szCs w:val="28"/>
        </w:rPr>
      </w:pPr>
      <w:ins w:id="343" w:author="sd" w:date="2016-06-24T11:26:00Z">
        <w:r>
          <w:rPr>
            <w:rFonts w:ascii="仿宋" w:eastAsia="仿宋" w:hAnsi="仿宋" w:cs="仿宋" w:hint="eastAsia"/>
            <w:sz w:val="28"/>
            <w:szCs w:val="28"/>
          </w:rPr>
          <w:t>△大家都被孙然逗乐了。</w:t>
        </w:r>
      </w:ins>
    </w:p>
    <w:p w:rsidR="005806B2" w:rsidRDefault="005806B2" w:rsidP="000F1649">
      <w:pPr>
        <w:numPr>
          <w:ins w:id="344" w:author="sd" w:date="2016-06-24T11:24:00Z"/>
        </w:numPr>
        <w:tabs>
          <w:tab w:val="left" w:pos="420"/>
        </w:tabs>
        <w:rPr>
          <w:rFonts w:ascii="仿宋" w:eastAsia="仿宋" w:hAnsi="仿宋" w:cs="仿宋"/>
          <w:sz w:val="28"/>
          <w:szCs w:val="28"/>
        </w:rPr>
      </w:pPr>
      <w:del w:id="345" w:author="sd" w:date="2016-06-24T11:26:00Z">
        <w:r w:rsidDel="000F1649">
          <w:rPr>
            <w:rFonts w:ascii="仿宋" w:eastAsia="仿宋" w:hAnsi="仿宋" w:cs="仿宋" w:hint="eastAsia"/>
            <w:sz w:val="28"/>
            <w:szCs w:val="28"/>
          </w:rPr>
          <w:delText>谭阳坐在孙然旁边，喝的有点多了。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谭阳：姐夫，</w:t>
      </w:r>
      <w:ins w:id="346" w:author="sd" w:date="2016-06-24T11:26:00Z">
        <w:r>
          <w:rPr>
            <w:rFonts w:ascii="仿宋" w:eastAsia="仿宋" w:hAnsi="仿宋" w:cs="仿宋" w:hint="eastAsia"/>
            <w:sz w:val="28"/>
            <w:szCs w:val="28"/>
          </w:rPr>
          <w:t>对，你还不知道我立了多大的功呢，当时有一个逃犯，被我们堵在楼顶上，想要</w:t>
        </w:r>
      </w:ins>
      <w:ins w:id="347" w:author="sd" w:date="2016-06-24T11:27:00Z">
        <w:r>
          <w:rPr>
            <w:rFonts w:ascii="仿宋" w:eastAsia="仿宋" w:hAnsi="仿宋" w:cs="仿宋" w:hint="eastAsia"/>
            <w:sz w:val="28"/>
            <w:szCs w:val="28"/>
          </w:rPr>
          <w:t>畏罪自杀，哎呦</w:t>
        </w:r>
      </w:ins>
      <w:r>
        <w:rPr>
          <w:rFonts w:ascii="仿宋" w:eastAsia="仿宋" w:hAnsi="仿宋" w:cs="仿宋" w:hint="eastAsia"/>
          <w:sz w:val="28"/>
          <w:szCs w:val="28"/>
        </w:rPr>
        <w:t>你可不知道，当时有多惊险，那么高的楼，我一个人拽着他们俩人，这要一没拽住可就全报销啦。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武薇：呦，谭阳，没看出来啊，你还挺会讲故事的。</w:t>
      </w:r>
      <w:ins w:id="348" w:author="sd" w:date="2016-06-24T11:27:00Z">
        <w:r>
          <w:rPr>
            <w:rFonts w:ascii="仿宋" w:eastAsia="仿宋" w:hAnsi="仿宋" w:cs="仿宋" w:hint="eastAsia"/>
            <w:sz w:val="28"/>
            <w:szCs w:val="28"/>
          </w:rPr>
          <w:t>小顾和良超不是也在么，被你忘了？</w:t>
        </w:r>
      </w:ins>
    </w:p>
    <w:p w:rsidR="005806B2" w:rsidDel="000F1649" w:rsidRDefault="005806B2">
      <w:pPr>
        <w:rPr>
          <w:del w:id="349" w:author="sd" w:date="2016-06-24T11:27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</w:t>
      </w:r>
      <w:ins w:id="350" w:author="sd" w:date="2016-06-24T11:28:00Z">
        <w:r>
          <w:rPr>
            <w:rFonts w:ascii="仿宋" w:eastAsia="仿宋" w:hAnsi="仿宋" w:cs="仿宋" w:hint="eastAsia"/>
            <w:sz w:val="28"/>
            <w:szCs w:val="28"/>
          </w:rPr>
          <w:t>（挠了挠头）</w:t>
        </w:r>
      </w:ins>
      <w:r>
        <w:rPr>
          <w:rFonts w:ascii="仿宋" w:eastAsia="仿宋" w:hAnsi="仿宋" w:cs="仿宋" w:hint="eastAsia"/>
          <w:sz w:val="28"/>
          <w:szCs w:val="28"/>
        </w:rPr>
        <w:t>：</w:t>
      </w:r>
      <w:ins w:id="351" w:author="sd" w:date="2016-06-24T11:28:00Z">
        <w:r>
          <w:rPr>
            <w:rFonts w:ascii="仿宋" w:eastAsia="仿宋" w:hAnsi="仿宋" w:cs="仿宋" w:hint="eastAsia"/>
            <w:sz w:val="28"/>
            <w:szCs w:val="28"/>
          </w:rPr>
          <w:t>对，他们几个也起到了很重要的作用。</w:t>
        </w:r>
      </w:ins>
      <w:del w:id="352" w:author="sd" w:date="2016-06-24T11:28:00Z">
        <w:r w:rsidDel="000F1649">
          <w:rPr>
            <w:rFonts w:ascii="仿宋" w:eastAsia="仿宋" w:hAnsi="仿宋" w:cs="仿宋" w:hint="eastAsia"/>
            <w:sz w:val="28"/>
            <w:szCs w:val="28"/>
          </w:rPr>
          <w:delText>我没讲故事，这都是真的啊，你看见了。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del w:id="353" w:author="sd" w:date="2016-06-24T11:27:00Z">
        <w:r w:rsidDel="000F1649">
          <w:rPr>
            <w:rFonts w:ascii="仿宋" w:eastAsia="仿宋" w:hAnsi="仿宋" w:cs="仿宋" w:hint="eastAsia"/>
            <w:sz w:val="28"/>
            <w:szCs w:val="28"/>
          </w:rPr>
          <w:delText>武薇：我要是没看见我可能就全信了，哈哈！</w:delText>
        </w:r>
      </w:del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谭阳赶紧夹了一块牛排给武薇，夹到武薇面前发现武薇的盘子里都满了，没地方了。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谭阳：哎呦，</w:t>
      </w:r>
      <w:del w:id="354" w:author="SDWM" w:date="2016-06-22T00:34:00Z">
        <w:r w:rsidDel="00D84D44">
          <w:rPr>
            <w:rFonts w:ascii="仿宋" w:eastAsia="仿宋" w:hAnsi="仿宋" w:cs="仿宋" w:hint="eastAsia"/>
            <w:sz w:val="28"/>
            <w:szCs w:val="28"/>
          </w:rPr>
          <w:delText>我的大</w:delText>
        </w:r>
      </w:del>
      <w:r>
        <w:rPr>
          <w:rFonts w:ascii="仿宋" w:eastAsia="仿宋" w:hAnsi="仿宋" w:cs="仿宋" w:hint="eastAsia"/>
          <w:sz w:val="28"/>
          <w:szCs w:val="28"/>
        </w:rPr>
        <w:t>师姐，真没看出来，你不光是个女汉子，你还是深藏不露的大胃王呐，你看小顾，估计俩个他都没你吃的多。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武薇：怎么啦，你舍不得啦。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谭阳：哪能啊，我还就怕你不够吃呢。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谭阳夹着牛排，让服务员赶紧给武薇换碟子。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服务员拿来个新碟子放在武薇面前。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谭阳把牛排夹到武薇的碟子里，往武薇身边拉了拉凳子，凑到武薇身边。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谭阳：师姐，看来我这个处分是跑不了了，如果我真被踢出青年外勤组了，你会不会跟我共进退啊。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武薇放下牛排，拍了拍谭阳的肩膀。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武薇：我觉得吧，你有点想多了，但是我会留守在青年组，更加努力地工作，</w:t>
      </w:r>
      <w:del w:id="355" w:author="SDWM" w:date="2016-06-22T00:35:00Z">
        <w:r w:rsidDel="00D84D44">
          <w:rPr>
            <w:rFonts w:ascii="仿宋" w:eastAsia="仿宋" w:hAnsi="仿宋" w:cs="仿宋" w:hint="eastAsia"/>
            <w:sz w:val="28"/>
            <w:szCs w:val="28"/>
          </w:rPr>
          <w:delText>实现自己的价值</w:delText>
        </w:r>
      </w:del>
      <w:ins w:id="356" w:author="SDWM" w:date="2016-06-22T00:35:00Z">
        <w:r>
          <w:rPr>
            <w:rFonts w:ascii="仿宋" w:eastAsia="仿宋" w:hAnsi="仿宋" w:cs="仿宋" w:hint="eastAsia"/>
            <w:sz w:val="28"/>
            <w:szCs w:val="28"/>
          </w:rPr>
          <w:t>弥补你离开的损失</w:t>
        </w:r>
      </w:ins>
      <w:del w:id="357" w:author="SDWM" w:date="2016-06-22T00:35:00Z">
        <w:r w:rsidDel="00D84D44">
          <w:rPr>
            <w:rFonts w:ascii="仿宋" w:eastAsia="仿宋" w:hAnsi="仿宋" w:cs="仿宋" w:hint="eastAsia"/>
            <w:sz w:val="28"/>
            <w:szCs w:val="28"/>
          </w:rPr>
          <w:delText>，如果你走了，</w:delText>
        </w:r>
      </w:del>
      <w:ins w:id="358" w:author="SDWM" w:date="2016-06-22T00:35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  <w:del w:id="359" w:author="SDWM" w:date="2016-06-22T00:36:00Z">
        <w:r w:rsidDel="00D84D44">
          <w:rPr>
            <w:rFonts w:ascii="仿宋" w:eastAsia="仿宋" w:hAnsi="仿宋" w:cs="仿宋" w:hint="eastAsia"/>
            <w:sz w:val="28"/>
            <w:szCs w:val="28"/>
          </w:rPr>
          <w:delText>没关系啊，以后可以常来玩，这里</w:delText>
        </w:r>
      </w:del>
      <w:ins w:id="360" w:author="SDWM" w:date="2016-06-22T00:36:00Z">
        <w:r>
          <w:rPr>
            <w:rFonts w:ascii="仿宋" w:eastAsia="仿宋" w:hAnsi="仿宋" w:cs="仿宋" w:hint="eastAsia"/>
            <w:sz w:val="28"/>
            <w:szCs w:val="28"/>
          </w:rPr>
          <w:t>平海所</w:t>
        </w:r>
      </w:ins>
      <w:r>
        <w:rPr>
          <w:rFonts w:ascii="仿宋" w:eastAsia="仿宋" w:hAnsi="仿宋" w:cs="仿宋" w:hint="eastAsia"/>
          <w:sz w:val="28"/>
          <w:szCs w:val="28"/>
        </w:rPr>
        <w:t>永远是你的娘家，永远欢迎你回来看看。</w:t>
      </w:r>
    </w:p>
    <w:p w:rsidR="005806B2" w:rsidRDefault="005806B2">
      <w:pPr>
        <w:numPr>
          <w:ilvl w:val="0"/>
          <w:numId w:val="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谭阳的笑容僵在脸上。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平海派出所院里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谭阳神清气爽的走进平海派出所大门，见人就各种打招呼。</w:t>
      </w:r>
    </w:p>
    <w:p w:rsidR="005806B2" w:rsidDel="00AB4DF2" w:rsidRDefault="005806B2">
      <w:pPr>
        <w:numPr>
          <w:ilvl w:val="0"/>
          <w:numId w:val="8"/>
        </w:numPr>
        <w:rPr>
          <w:del w:id="361" w:author="SDWM" w:date="2016-06-22T00:37:00Z"/>
          <w:rFonts w:ascii="仿宋" w:eastAsia="仿宋" w:hAnsi="仿宋" w:cs="仿宋"/>
          <w:sz w:val="28"/>
          <w:szCs w:val="28"/>
        </w:rPr>
      </w:pPr>
      <w:del w:id="362" w:author="SDWM" w:date="2016-06-22T00:37:00Z">
        <w:r w:rsidDel="00AB4DF2">
          <w:rPr>
            <w:rFonts w:ascii="仿宋" w:eastAsia="仿宋" w:hAnsi="仿宋" w:cs="仿宋" w:hint="eastAsia"/>
            <w:sz w:val="28"/>
            <w:szCs w:val="28"/>
          </w:rPr>
          <w:delText>谭阳：赵师傅，早啊。</w:delText>
        </w:r>
      </w:del>
    </w:p>
    <w:p w:rsidR="005806B2" w:rsidDel="00AB4DF2" w:rsidRDefault="005806B2">
      <w:pPr>
        <w:numPr>
          <w:ilvl w:val="0"/>
          <w:numId w:val="8"/>
        </w:numPr>
        <w:rPr>
          <w:del w:id="363" w:author="SDWM" w:date="2016-06-22T00:37:00Z"/>
          <w:rFonts w:ascii="仿宋" w:eastAsia="仿宋" w:hAnsi="仿宋" w:cs="仿宋"/>
          <w:sz w:val="28"/>
          <w:szCs w:val="28"/>
        </w:rPr>
      </w:pPr>
      <w:del w:id="364" w:author="SDWM" w:date="2016-06-22T00:37:00Z">
        <w:r w:rsidDel="00AB4DF2">
          <w:rPr>
            <w:rFonts w:ascii="仿宋" w:eastAsia="仿宋" w:hAnsi="仿宋" w:cs="仿宋" w:hint="eastAsia"/>
            <w:sz w:val="28"/>
            <w:szCs w:val="28"/>
          </w:rPr>
          <w:delText>谭阳也不等人理他就快步的走过去了。</w:delText>
        </w:r>
      </w:del>
    </w:p>
    <w:p w:rsidR="005806B2" w:rsidRDefault="005806B2">
      <w:pPr>
        <w:numPr>
          <w:ilvl w:val="0"/>
          <w:numId w:val="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老新从楼门出来。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谭阳：新师傅，早啊。</w:t>
      </w:r>
    </w:p>
    <w:p w:rsidR="005806B2" w:rsidRDefault="005806B2">
      <w:pPr>
        <w:numPr>
          <w:ilvl w:val="0"/>
          <w:numId w:val="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老新刚要跟谭阳打招呼，谭阳已经进了楼门。</w:t>
      </w:r>
    </w:p>
    <w:p w:rsidR="005806B2" w:rsidRDefault="005806B2" w:rsidP="00780C14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平海派出所楼道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9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谭阳刚从楼梯拐进楼道，迎面撞上慕容。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慕容：谭阳，你怎么才来啊。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谭阳：怎么了。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慕容：赵队在冯所办公室正在开会讨论关于你的问题呢。</w:t>
      </w:r>
    </w:p>
    <w:p w:rsidR="005806B2" w:rsidRDefault="005806B2">
      <w:pPr>
        <w:numPr>
          <w:ilvl w:val="0"/>
          <w:numId w:val="9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谭阳一看，武薇，小顾，良超都趴在冯所办公室门口偷听里边说话呢，谭阳也过去，把耳朵贴在门上。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1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冯大勇坐在办公桌后抬头看着站在前边的赵鹏程。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赵鹏程：啊，我就没见过这么不靠谱的人，从第一天来，就各种捅娄子，我早就看他不顺眼了，我对他个人没有意见，但是</w:t>
      </w:r>
      <w:ins w:id="365" w:author="婧 边" w:date="2016-06-19T20:45:00Z">
        <w:r>
          <w:rPr>
            <w:rFonts w:ascii="仿宋" w:eastAsia="仿宋" w:hAnsi="仿宋" w:cs="仿宋" w:hint="eastAsia"/>
            <w:sz w:val="28"/>
            <w:szCs w:val="28"/>
          </w:rPr>
          <w:t>……</w:t>
        </w:r>
      </w:ins>
      <w:del w:id="366" w:author="婧 边" w:date="2016-06-19T20:45:00Z">
        <w:r w:rsidDel="008E4232">
          <w:rPr>
            <w:rFonts w:ascii="仿宋" w:eastAsia="仿宋" w:hAnsi="仿宋" w:cs="仿宋" w:hint="eastAsia"/>
            <w:sz w:val="28"/>
            <w:szCs w:val="28"/>
          </w:rPr>
          <w:delText>。。。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平海派出所楼道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1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谭阳听着赵鹏程各种指责</w:t>
      </w:r>
      <w:ins w:id="367" w:author="婧 边" w:date="2016-06-19T20:46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del w:id="368" w:author="婧 边" w:date="2016-06-19T20:46:00Z">
        <w:r w:rsidDel="00571D56">
          <w:rPr>
            <w:rFonts w:ascii="仿宋" w:eastAsia="仿宋" w:hAnsi="仿宋" w:cs="仿宋" w:hint="eastAsia"/>
            <w:sz w:val="28"/>
            <w:szCs w:val="28"/>
          </w:rPr>
          <w:delText>他就要冲进去</w:delText>
        </w:r>
      </w:del>
      <w:ins w:id="369" w:author="婧 边" w:date="2016-06-19T20:46:00Z">
        <w:r>
          <w:rPr>
            <w:rFonts w:ascii="仿宋" w:eastAsia="仿宋" w:hAnsi="仿宋" w:cs="仿宋" w:hint="eastAsia"/>
            <w:sz w:val="28"/>
            <w:szCs w:val="28"/>
          </w:rPr>
          <w:t>恨不得立刻冲进去</w:t>
        </w:r>
      </w:ins>
      <w:ins w:id="370" w:author="婧 边" w:date="2016-06-19T20:48:00Z">
        <w:r>
          <w:rPr>
            <w:rFonts w:ascii="仿宋" w:eastAsia="仿宋" w:hAnsi="仿宋" w:cs="仿宋" w:hint="eastAsia"/>
            <w:sz w:val="28"/>
            <w:szCs w:val="28"/>
          </w:rPr>
          <w:t>替自己辩解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numPr>
          <w:ilvl w:val="0"/>
          <w:numId w:val="1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小顾赶紧使劲</w:t>
      </w:r>
      <w:del w:id="371" w:author="婧 边" w:date="2016-06-19T20:48:00Z">
        <w:r w:rsidDel="00546EBF">
          <w:rPr>
            <w:rFonts w:ascii="仿宋" w:eastAsia="仿宋" w:hAnsi="仿宋" w:cs="仿宋" w:hint="eastAsia"/>
            <w:sz w:val="28"/>
            <w:szCs w:val="28"/>
          </w:rPr>
          <w:delText>的</w:delText>
        </w:r>
      </w:del>
      <w:r>
        <w:rPr>
          <w:rFonts w:ascii="仿宋" w:eastAsia="仿宋" w:hAnsi="仿宋" w:cs="仿宋" w:hint="eastAsia"/>
          <w:sz w:val="28"/>
          <w:szCs w:val="28"/>
        </w:rPr>
        <w:t>拉住谭阳，两人在门口较</w:t>
      </w:r>
      <w:del w:id="372" w:author="婧 边" w:date="2016-06-19T20:48:00Z">
        <w:r w:rsidDel="00A94DEE">
          <w:rPr>
            <w:rFonts w:ascii="仿宋" w:eastAsia="仿宋" w:hAnsi="仿宋" w:cs="仿宋" w:hint="eastAsia"/>
            <w:sz w:val="28"/>
            <w:szCs w:val="28"/>
          </w:rPr>
          <w:delText>着</w:delText>
        </w:r>
      </w:del>
      <w:r>
        <w:rPr>
          <w:rFonts w:ascii="仿宋" w:eastAsia="仿宋" w:hAnsi="仿宋" w:cs="仿宋" w:hint="eastAsia"/>
          <w:sz w:val="28"/>
          <w:szCs w:val="28"/>
        </w:rPr>
        <w:t>劲，突然两人都</w:t>
      </w:r>
      <w:del w:id="373" w:author="婧 边" w:date="2016-06-19T20:48:00Z">
        <w:r w:rsidDel="00A94DEE">
          <w:rPr>
            <w:rFonts w:ascii="仿宋" w:eastAsia="仿宋" w:hAnsi="仿宋" w:cs="仿宋" w:hint="eastAsia"/>
            <w:sz w:val="28"/>
            <w:szCs w:val="28"/>
          </w:rPr>
          <w:delText>不使劲了</w:delText>
        </w:r>
      </w:del>
      <w:ins w:id="374" w:author="婧 边" w:date="2016-06-19T20:48:00Z">
        <w:r>
          <w:rPr>
            <w:rFonts w:ascii="仿宋" w:eastAsia="仿宋" w:hAnsi="仿宋" w:cs="仿宋" w:hint="eastAsia"/>
            <w:sz w:val="28"/>
            <w:szCs w:val="28"/>
          </w:rPr>
          <w:t>停</w:t>
        </w:r>
      </w:ins>
      <w:ins w:id="375" w:author="婧 边" w:date="2016-06-19T20:49:00Z">
        <w:r>
          <w:rPr>
            <w:rFonts w:ascii="仿宋" w:eastAsia="仿宋" w:hAnsi="仿宋" w:cs="仿宋" w:hint="eastAsia"/>
            <w:sz w:val="28"/>
            <w:szCs w:val="28"/>
          </w:rPr>
          <w:t>了下来</w:t>
        </w:r>
      </w:ins>
      <w:r>
        <w:rPr>
          <w:rFonts w:ascii="仿宋" w:eastAsia="仿宋" w:hAnsi="仿宋" w:cs="仿宋" w:hint="eastAsia"/>
          <w:sz w:val="28"/>
          <w:szCs w:val="28"/>
        </w:rPr>
        <w:t>，而是认</w:t>
      </w:r>
      <w:del w:id="376" w:author="婧 边" w:date="2016-06-19T20:46:00Z">
        <w:r w:rsidDel="00263CD4">
          <w:rPr>
            <w:rFonts w:ascii="仿宋" w:eastAsia="仿宋" w:hAnsi="仿宋" w:cs="仿宋" w:hint="eastAsia"/>
            <w:sz w:val="28"/>
            <w:szCs w:val="28"/>
          </w:rPr>
          <w:delText>真的听里边赵鹏程说话</w:delText>
        </w:r>
      </w:del>
      <w:ins w:id="377" w:author="婧 边" w:date="2016-06-19T20:46:00Z">
        <w:r>
          <w:rPr>
            <w:rFonts w:ascii="仿宋" w:eastAsia="仿宋" w:hAnsi="仿宋" w:cs="仿宋" w:hint="eastAsia"/>
            <w:sz w:val="28"/>
            <w:szCs w:val="28"/>
          </w:rPr>
          <w:t>真地听里边赵鹏程说话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赵鹏程：我说了半天到底是什么意思呢，我吧</w:t>
      </w:r>
      <w:ins w:id="378" w:author="婧 边" w:date="2016-06-19T20:47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r>
        <w:rPr>
          <w:rFonts w:ascii="仿宋" w:eastAsia="仿宋" w:hAnsi="仿宋" w:cs="仿宋" w:hint="eastAsia"/>
          <w:sz w:val="28"/>
          <w:szCs w:val="28"/>
        </w:rPr>
        <w:t>就是觉得像谭阳这种愣头青真要是扔到别的队去，</w:t>
      </w:r>
      <w:del w:id="379" w:author="婧 边" w:date="2016-06-19T21:06:00Z">
        <w:r w:rsidDel="00103C43">
          <w:rPr>
            <w:rFonts w:ascii="仿宋" w:eastAsia="仿宋" w:hAnsi="仿宋" w:cs="仿宋" w:hint="eastAsia"/>
            <w:sz w:val="28"/>
            <w:szCs w:val="28"/>
          </w:rPr>
          <w:delText>恐怕到时候非得惹</w:delText>
        </w:r>
      </w:del>
      <w:ins w:id="380" w:author="婧 边" w:date="2016-06-19T21:06:00Z">
        <w:r>
          <w:rPr>
            <w:rFonts w:ascii="仿宋" w:eastAsia="仿宋" w:hAnsi="仿宋" w:cs="仿宋" w:hint="eastAsia"/>
            <w:sz w:val="28"/>
            <w:szCs w:val="28"/>
          </w:rPr>
          <w:t>恐怕到时候还能惹</w:t>
        </w:r>
      </w:ins>
      <w:r>
        <w:rPr>
          <w:rFonts w:ascii="仿宋" w:eastAsia="仿宋" w:hAnsi="仿宋" w:cs="仿宋" w:hint="eastAsia"/>
          <w:sz w:val="28"/>
          <w:szCs w:val="28"/>
        </w:rPr>
        <w:t>出更大的乱子，</w:t>
      </w:r>
      <w:del w:id="381" w:author="婧 边" w:date="2016-06-19T21:08:00Z">
        <w:r w:rsidDel="00852A51">
          <w:rPr>
            <w:rFonts w:ascii="仿宋" w:eastAsia="仿宋" w:hAnsi="仿宋" w:cs="仿宋" w:hint="eastAsia"/>
            <w:sz w:val="28"/>
            <w:szCs w:val="28"/>
          </w:rPr>
          <w:delText>还是留这儿给我仔细调教吧</w:delText>
        </w:r>
      </w:del>
      <w:ins w:id="382" w:author="婧 边" w:date="2016-06-19T21:08:00Z">
        <w:r>
          <w:rPr>
            <w:rFonts w:ascii="仿宋" w:eastAsia="仿宋" w:hAnsi="仿宋" w:cs="仿宋" w:hint="eastAsia"/>
            <w:sz w:val="28"/>
            <w:szCs w:val="28"/>
          </w:rPr>
          <w:t>还是留这儿给我继续调教吧</w:t>
        </w:r>
      </w:ins>
      <w:r>
        <w:rPr>
          <w:rFonts w:ascii="仿宋" w:eastAsia="仿宋" w:hAnsi="仿宋" w:cs="仿宋" w:hint="eastAsia"/>
          <w:sz w:val="28"/>
          <w:szCs w:val="28"/>
        </w:rPr>
        <w:t>，至少可以管着他少惹麻烦。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平海派出所楼道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小顾回过头，冲谭阳笑笑。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小顾：其实</w:t>
      </w:r>
      <w:del w:id="383" w:author="SDWM" w:date="2016-06-22T00:37:00Z">
        <w:r w:rsidDel="00AB4DF2">
          <w:rPr>
            <w:rFonts w:ascii="仿宋" w:eastAsia="仿宋" w:hAnsi="仿宋" w:cs="仿宋" w:hint="eastAsia"/>
            <w:sz w:val="28"/>
            <w:szCs w:val="28"/>
          </w:rPr>
          <w:delText>吧</w:delText>
        </w:r>
      </w:del>
      <w:ins w:id="384" w:author="婧 边" w:date="2016-06-19T21:06:00Z">
        <w:del w:id="385" w:author="SDWM" w:date="2016-06-22T00:37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，</w:delText>
          </w:r>
        </w:del>
      </w:ins>
      <w:r>
        <w:rPr>
          <w:rFonts w:ascii="仿宋" w:eastAsia="仿宋" w:hAnsi="仿宋" w:cs="仿宋" w:hint="eastAsia"/>
          <w:sz w:val="28"/>
          <w:szCs w:val="28"/>
        </w:rPr>
        <w:t>我觉得赵队表面上特冷酷无情</w:t>
      </w:r>
      <w:ins w:id="386" w:author="婧 边" w:date="2016-06-19T21:06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r>
        <w:rPr>
          <w:rFonts w:ascii="仿宋" w:eastAsia="仿宋" w:hAnsi="仿宋" w:cs="仿宋" w:hint="eastAsia"/>
          <w:sz w:val="28"/>
          <w:szCs w:val="28"/>
        </w:rPr>
        <w:t>实际上</w:t>
      </w:r>
      <w:ins w:id="387" w:author="婧 边" w:date="2016-06-19T21:06:00Z">
        <w:del w:id="388" w:author="SDWM" w:date="2016-06-22T00:37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…</w:delText>
          </w:r>
        </w:del>
      </w:ins>
      <w:r>
        <w:rPr>
          <w:rFonts w:ascii="仿宋" w:eastAsia="仿宋" w:hAnsi="仿宋" w:cs="仿宋" w:hint="eastAsia"/>
          <w:sz w:val="28"/>
          <w:szCs w:val="28"/>
        </w:rPr>
        <w:t>人还挺好的。</w:t>
      </w:r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谭阳撇撇嘴。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</w:t>
      </w:r>
      <w:del w:id="389" w:author="sd" w:date="2016-06-24T11:38:00Z">
        <w:r w:rsidDel="00406734">
          <w:rPr>
            <w:rFonts w:ascii="仿宋" w:eastAsia="仿宋" w:hAnsi="仿宋" w:cs="仿宋" w:hint="eastAsia"/>
            <w:sz w:val="28"/>
            <w:szCs w:val="28"/>
          </w:rPr>
          <w:delText>哼，</w:delText>
        </w:r>
      </w:del>
      <w:r>
        <w:rPr>
          <w:rFonts w:ascii="仿宋" w:eastAsia="仿宋" w:hAnsi="仿宋" w:cs="仿宋" w:hint="eastAsia"/>
          <w:sz w:val="28"/>
          <w:szCs w:val="28"/>
        </w:rPr>
        <w:t>倒时候谁调教谁还不知道呢。</w:t>
      </w:r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话音未落，冯大勇办公室的门哐的一下打开了，赵鹏程站在门口看着他。</w:t>
      </w:r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谭阳冲赵鹏程嘿嘿的傻笑。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谭阳：赵队，</w:t>
      </w:r>
      <w:del w:id="390" w:author="婧 边" w:date="2016-06-19T21:10:00Z">
        <w:r w:rsidDel="008E5150">
          <w:rPr>
            <w:rFonts w:ascii="仿宋" w:eastAsia="仿宋" w:hAnsi="仿宋" w:cs="仿宋" w:hint="eastAsia"/>
            <w:sz w:val="28"/>
            <w:szCs w:val="28"/>
          </w:rPr>
          <w:delText>我觉得</w:delText>
        </w:r>
      </w:del>
      <w:r>
        <w:rPr>
          <w:rFonts w:ascii="仿宋" w:eastAsia="仿宋" w:hAnsi="仿宋" w:cs="仿宋" w:hint="eastAsia"/>
          <w:sz w:val="28"/>
          <w:szCs w:val="28"/>
        </w:rPr>
        <w:t>您终于发现了我的价值</w:t>
      </w:r>
      <w:ins w:id="391" w:author="sd" w:date="2016-06-24T11:38:00Z">
        <w:r>
          <w:rPr>
            <w:rFonts w:ascii="仿宋" w:eastAsia="仿宋" w:hAnsi="仿宋" w:cs="仿宋" w:hint="eastAsia"/>
            <w:sz w:val="28"/>
            <w:szCs w:val="28"/>
          </w:rPr>
          <w:t>，您放心，我一定会</w:t>
        </w:r>
      </w:ins>
      <w:ins w:id="392" w:author="sd" w:date="2016-06-24T11:39:00Z">
        <w:r>
          <w:rPr>
            <w:rFonts w:ascii="仿宋" w:eastAsia="仿宋" w:hAnsi="仿宋" w:cs="仿宋" w:hint="eastAsia"/>
            <w:sz w:val="28"/>
            <w:szCs w:val="28"/>
          </w:rPr>
          <w:t>努力配合您的工作，</w:t>
        </w:r>
      </w:ins>
      <w:del w:id="393" w:author="sd" w:date="2016-06-24T11:38:00Z">
        <w:r w:rsidDel="00406734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del w:id="394" w:author="婧 边" w:date="2016-06-19T21:10:00Z">
        <w:r w:rsidDel="008E5150">
          <w:rPr>
            <w:rFonts w:ascii="仿宋" w:eastAsia="仿宋" w:hAnsi="仿宋" w:cs="仿宋" w:hint="eastAsia"/>
            <w:sz w:val="28"/>
            <w:szCs w:val="28"/>
          </w:rPr>
          <w:delText>能把我留下</w:delText>
        </w:r>
      </w:del>
      <w:ins w:id="395" w:author="婧 边" w:date="2016-06-19T21:10:00Z">
        <w:r>
          <w:rPr>
            <w:rFonts w:ascii="仿宋" w:eastAsia="仿宋" w:hAnsi="仿宋" w:cs="仿宋" w:hint="eastAsia"/>
            <w:sz w:val="28"/>
            <w:szCs w:val="28"/>
          </w:rPr>
          <w:t>让我留下</w:t>
        </w:r>
      </w:ins>
      <w:del w:id="396" w:author="婧 边" w:date="2016-06-19T21:10:00Z">
        <w:r w:rsidDel="007E064C">
          <w:rPr>
            <w:rFonts w:ascii="仿宋" w:eastAsia="仿宋" w:hAnsi="仿宋" w:cs="仿宋" w:hint="eastAsia"/>
            <w:sz w:val="28"/>
            <w:szCs w:val="28"/>
          </w:rPr>
          <w:delText>来是</w:delText>
        </w:r>
      </w:del>
      <w:ins w:id="397" w:author="婧 边" w:date="2016-06-19T21:10:00Z">
        <w:r>
          <w:rPr>
            <w:rFonts w:ascii="仿宋" w:eastAsia="仿宋" w:hAnsi="仿宋" w:cs="仿宋" w:hint="eastAsia"/>
            <w:sz w:val="28"/>
            <w:szCs w:val="28"/>
          </w:rPr>
          <w:t>绝对是您</w:t>
        </w:r>
      </w:ins>
      <w:r>
        <w:rPr>
          <w:rFonts w:ascii="仿宋" w:eastAsia="仿宋" w:hAnsi="仿宋" w:cs="仿宋" w:hint="eastAsia"/>
          <w:sz w:val="28"/>
          <w:szCs w:val="28"/>
        </w:rPr>
        <w:t>最明智的选择</w:t>
      </w:r>
      <w:del w:id="398" w:author="sd" w:date="2016-06-24T11:39:00Z">
        <w:r w:rsidDel="00406734">
          <w:rPr>
            <w:rFonts w:ascii="仿宋" w:eastAsia="仿宋" w:hAnsi="仿宋" w:cs="仿宋" w:hint="eastAsia"/>
            <w:sz w:val="28"/>
            <w:szCs w:val="28"/>
          </w:rPr>
          <w:delText>了</w:delText>
        </w:r>
      </w:del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赵鹏程抬头就往楼梯上走，也不看他。</w:t>
      </w:r>
    </w:p>
    <w:p w:rsidR="005806B2" w:rsidDel="00AB4DF2" w:rsidRDefault="005806B2" w:rsidP="00AB4DF2">
      <w:pPr>
        <w:rPr>
          <w:del w:id="399" w:author="SDWM" w:date="2016-06-22T00:40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</w:t>
      </w:r>
      <w:del w:id="400" w:author="婧 边" w:date="2016-06-19T21:17:00Z">
        <w:r w:rsidDel="00C4470C">
          <w:rPr>
            <w:rFonts w:ascii="仿宋" w:eastAsia="仿宋" w:hAnsi="仿宋" w:cs="仿宋" w:hint="eastAsia"/>
            <w:sz w:val="28"/>
            <w:szCs w:val="28"/>
          </w:rPr>
          <w:delText>我这只是想帮助你</w:delText>
        </w:r>
      </w:del>
      <w:ins w:id="401" w:author="婧 边" w:date="2016-06-19T21:17:00Z">
        <w:r>
          <w:rPr>
            <w:rFonts w:ascii="仿宋" w:eastAsia="仿宋" w:hAnsi="仿宋" w:cs="仿宋" w:hint="eastAsia"/>
            <w:sz w:val="28"/>
            <w:szCs w:val="28"/>
          </w:rPr>
          <w:t>我这只是在帮</w:t>
        </w:r>
      </w:ins>
      <w:ins w:id="402" w:author="婧 边" w:date="2016-06-19T21:18:00Z">
        <w:r>
          <w:rPr>
            <w:rFonts w:ascii="仿宋" w:eastAsia="仿宋" w:hAnsi="仿宋" w:cs="仿宋" w:hint="eastAsia"/>
            <w:sz w:val="28"/>
            <w:szCs w:val="28"/>
          </w:rPr>
          <w:t>你</w:t>
        </w:r>
      </w:ins>
      <w:r>
        <w:rPr>
          <w:rFonts w:ascii="仿宋" w:eastAsia="仿宋" w:hAnsi="仿宋" w:cs="仿宋" w:hint="eastAsia"/>
          <w:sz w:val="28"/>
          <w:szCs w:val="28"/>
        </w:rPr>
        <w:t>看清自己</w:t>
      </w:r>
      <w:del w:id="403" w:author="婧 边" w:date="2016-06-19T21:18:00Z">
        <w:r w:rsidDel="00DA0C1E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404" w:author="婧 边" w:date="2016-06-19T21:18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  <w:r>
        <w:rPr>
          <w:rFonts w:ascii="仿宋" w:eastAsia="仿宋" w:hAnsi="仿宋" w:cs="仿宋" w:hint="eastAsia"/>
          <w:sz w:val="28"/>
          <w:szCs w:val="28"/>
        </w:rPr>
        <w:t>继续呆在青年组，</w:t>
      </w:r>
      <w:del w:id="405" w:author="婧 边" w:date="2016-06-19T21:18:00Z">
        <w:r w:rsidDel="001B0569">
          <w:rPr>
            <w:rFonts w:ascii="仿宋" w:eastAsia="仿宋" w:hAnsi="仿宋" w:cs="仿宋" w:hint="eastAsia"/>
            <w:sz w:val="28"/>
            <w:szCs w:val="28"/>
          </w:rPr>
          <w:delText>只</w:delText>
        </w:r>
      </w:del>
      <w:r>
        <w:rPr>
          <w:rFonts w:ascii="仿宋" w:eastAsia="仿宋" w:hAnsi="仿宋" w:cs="仿宋" w:hint="eastAsia"/>
          <w:sz w:val="28"/>
          <w:szCs w:val="28"/>
        </w:rPr>
        <w:t>是让你</w:t>
      </w:r>
      <w:ins w:id="406" w:author="婧 边" w:date="2016-06-19T21:18:00Z">
        <w:r>
          <w:rPr>
            <w:rFonts w:ascii="仿宋" w:eastAsia="仿宋" w:hAnsi="仿宋" w:cs="仿宋" w:hint="eastAsia"/>
            <w:sz w:val="28"/>
            <w:szCs w:val="28"/>
          </w:rPr>
          <w:t>清楚</w:t>
        </w:r>
      </w:ins>
      <w:r>
        <w:rPr>
          <w:rFonts w:ascii="仿宋" w:eastAsia="仿宋" w:hAnsi="仿宋" w:cs="仿宋" w:hint="eastAsia"/>
          <w:sz w:val="28"/>
          <w:szCs w:val="28"/>
        </w:rPr>
        <w:t>意识到</w:t>
      </w:r>
      <w:del w:id="407" w:author="婧 边" w:date="2016-06-19T21:18:00Z">
        <w:r w:rsidDel="00054F37">
          <w:rPr>
            <w:rFonts w:ascii="仿宋" w:eastAsia="仿宋" w:hAnsi="仿宋" w:cs="仿宋" w:hint="eastAsia"/>
            <w:sz w:val="28"/>
            <w:szCs w:val="28"/>
          </w:rPr>
          <w:delText>你</w:delText>
        </w:r>
      </w:del>
      <w:ins w:id="408" w:author="婧 边" w:date="2016-06-19T21:18:00Z">
        <w:r>
          <w:rPr>
            <w:rFonts w:ascii="仿宋" w:eastAsia="仿宋" w:hAnsi="仿宋" w:cs="仿宋" w:hint="eastAsia"/>
            <w:sz w:val="28"/>
            <w:szCs w:val="28"/>
          </w:rPr>
          <w:t>自己</w:t>
        </w:r>
      </w:ins>
      <w:r>
        <w:rPr>
          <w:rFonts w:ascii="仿宋" w:eastAsia="仿宋" w:hAnsi="仿宋" w:cs="仿宋" w:hint="eastAsia"/>
          <w:sz w:val="28"/>
          <w:szCs w:val="28"/>
        </w:rPr>
        <w:t>其实</w:t>
      </w:r>
      <w:del w:id="409" w:author="SDWM" w:date="2016-06-22T00:38:00Z">
        <w:r w:rsidDel="00AB4DF2">
          <w:rPr>
            <w:rFonts w:ascii="仿宋" w:eastAsia="仿宋" w:hAnsi="仿宋" w:cs="仿宋" w:hint="eastAsia"/>
            <w:sz w:val="28"/>
            <w:szCs w:val="28"/>
          </w:rPr>
          <w:delText>根本就不适合当警察</w:delText>
        </w:r>
      </w:del>
      <w:ins w:id="410" w:author="SDWM" w:date="2016-06-22T00:38:00Z">
        <w:r>
          <w:rPr>
            <w:rFonts w:ascii="仿宋" w:eastAsia="仿宋" w:hAnsi="仿宋" w:cs="仿宋" w:hint="eastAsia"/>
            <w:sz w:val="28"/>
            <w:szCs w:val="28"/>
          </w:rPr>
          <w:t>没什么用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Pr="00F912D2" w:rsidRDefault="005806B2" w:rsidP="00AB4DF2">
      <w:pPr>
        <w:rPr>
          <w:rFonts w:ascii="仿宋" w:eastAsia="仿宋" w:hAnsi="仿宋" w:cs="仿宋"/>
          <w:sz w:val="28"/>
          <w:szCs w:val="28"/>
        </w:rPr>
      </w:pPr>
      <w:ins w:id="411" w:author="婧 边" w:date="2016-06-19T21:18:00Z">
        <w:del w:id="412" w:author="SDWM" w:date="2016-06-22T00:39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赵鹏程将“</w:delText>
          </w:r>
        </w:del>
        <w:del w:id="413" w:author="SDWM" w:date="2016-06-22T00:38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不适合</w:delText>
          </w:r>
        </w:del>
        <w:del w:id="414" w:author="SDWM" w:date="2016-06-22T00:39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”几个字咬得格外重，</w:delText>
          </w:r>
        </w:del>
      </w:ins>
      <w:del w:id="415" w:author="SDWM" w:date="2016-06-22T00:40:00Z">
        <w:r w:rsidRPr="004D4642" w:rsidDel="00AB4DF2">
          <w:rPr>
            <w:rFonts w:ascii="仿宋" w:eastAsia="仿宋" w:hAnsi="仿宋" w:cs="仿宋" w:hint="eastAsia"/>
            <w:sz w:val="28"/>
            <w:szCs w:val="28"/>
          </w:rPr>
          <w:delText>大家都呆呆的看着谭阳</w:delText>
        </w:r>
      </w:del>
      <w:ins w:id="416" w:author="婧 边" w:date="2016-06-19T21:18:00Z">
        <w:del w:id="417" w:author="SDWM" w:date="2016-06-22T00:40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，</w:delText>
          </w:r>
        </w:del>
        <w:del w:id="418" w:author="SDWM" w:date="2016-06-22T00:39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气氛有些尴尬</w:delText>
          </w:r>
        </w:del>
        <w:del w:id="419" w:author="SDWM" w:date="2016-06-22T00:40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。</w:delText>
          </w:r>
        </w:del>
      </w:ins>
      <w:del w:id="420" w:author="婧 边" w:date="2016-06-19T21:18:00Z">
        <w:r w:rsidRPr="004D4642" w:rsidDel="00F912D2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RDefault="005806B2">
      <w:pPr>
        <w:numPr>
          <w:ilvl w:val="0"/>
          <w:numId w:val="12"/>
        </w:numPr>
        <w:rPr>
          <w:ins w:id="421" w:author="SDWM" w:date="2016-06-22T00:40:00Z"/>
          <w:rFonts w:ascii="仿宋" w:eastAsia="仿宋" w:hAnsi="仿宋" w:cs="仿宋"/>
          <w:sz w:val="28"/>
          <w:szCs w:val="28"/>
        </w:rPr>
      </w:pPr>
      <w:del w:id="422" w:author="SDWM" w:date="2016-06-22T00:39:00Z">
        <w:r w:rsidDel="00AB4DF2">
          <w:rPr>
            <w:rFonts w:ascii="仿宋" w:eastAsia="仿宋" w:hAnsi="仿宋" w:cs="仿宋" w:hint="eastAsia"/>
            <w:sz w:val="28"/>
            <w:szCs w:val="28"/>
          </w:rPr>
          <w:delText>谭阳看着赵鹏程的背影</w:delText>
        </w:r>
      </w:del>
      <w:ins w:id="423" w:author="婧 边" w:date="2016-06-19T21:19:00Z">
        <w:del w:id="424" w:author="SDWM" w:date="2016-06-22T00:39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恨恨地</w:delText>
          </w:r>
        </w:del>
      </w:ins>
      <w:del w:id="425" w:author="SDWM" w:date="2016-06-22T00:39:00Z">
        <w:r w:rsidDel="00AB4DF2">
          <w:rPr>
            <w:rFonts w:ascii="仿宋" w:eastAsia="仿宋" w:hAnsi="仿宋" w:cs="仿宋" w:hint="eastAsia"/>
            <w:sz w:val="28"/>
            <w:szCs w:val="28"/>
          </w:rPr>
          <w:delText>直咬牙</w:delText>
        </w:r>
      </w:del>
      <w:ins w:id="426" w:author="SDWM" w:date="2016-06-22T00:39:00Z">
        <w:r>
          <w:rPr>
            <w:rFonts w:ascii="仿宋" w:eastAsia="仿宋" w:hAnsi="仿宋" w:cs="仿宋" w:hint="eastAsia"/>
            <w:sz w:val="28"/>
            <w:szCs w:val="28"/>
          </w:rPr>
          <w:t>小顾、谭阳和良超击掌相庆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numPr>
          <w:ilvl w:val="0"/>
          <w:numId w:val="12"/>
          <w:ins w:id="427" w:author="SDWM" w:date="2016-06-22T00:40:00Z"/>
        </w:numPr>
        <w:rPr>
          <w:rFonts w:ascii="仿宋" w:eastAsia="仿宋" w:hAnsi="仿宋" w:cs="仿宋"/>
          <w:sz w:val="28"/>
          <w:szCs w:val="28"/>
        </w:rPr>
      </w:pPr>
      <w:ins w:id="428" w:author="SDWM" w:date="2016-06-22T00:40:00Z">
        <w:r>
          <w:rPr>
            <w:rFonts w:ascii="仿宋" w:eastAsia="仿宋" w:hAnsi="仿宋" w:cs="仿宋" w:hint="eastAsia"/>
            <w:sz w:val="28"/>
            <w:szCs w:val="28"/>
          </w:rPr>
          <w:t>武薇和慕容也露出了笑容。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平海派出所楼梯上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泰山笑呵呵地迎着赵鹏程上来了，冲赵鹏程神秘兮兮的伸出大拇指。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泰山：佩服啊佩服。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</w:t>
      </w:r>
      <w:ins w:id="429" w:author="SDWM" w:date="2016-06-22T00:41:00Z">
        <w:r>
          <w:rPr>
            <w:rFonts w:ascii="仿宋" w:eastAsia="仿宋" w:hAnsi="仿宋" w:cs="仿宋" w:hint="eastAsia"/>
            <w:sz w:val="28"/>
            <w:szCs w:val="28"/>
          </w:rPr>
          <w:t>一脸疑惑</w:t>
        </w:r>
      </w:ins>
      <w:r>
        <w:rPr>
          <w:rFonts w:ascii="仿宋" w:eastAsia="仿宋" w:hAnsi="仿宋" w:cs="仿宋" w:hint="eastAsia"/>
          <w:sz w:val="28"/>
          <w:szCs w:val="28"/>
        </w:rPr>
        <w:t>：怎么了</w:t>
      </w:r>
      <w:del w:id="430" w:author="SDWM" w:date="2016-06-22T00:41:00Z">
        <w:r w:rsidDel="00AB4DF2">
          <w:rPr>
            <w:rFonts w:ascii="仿宋" w:eastAsia="仿宋" w:hAnsi="仿宋" w:cs="仿宋" w:hint="eastAsia"/>
            <w:sz w:val="28"/>
            <w:szCs w:val="28"/>
          </w:rPr>
          <w:delText>你这是。</w:delText>
        </w:r>
      </w:del>
      <w:ins w:id="431" w:author="SDWM" w:date="2016-06-22T00:41:00Z">
        <w:r>
          <w:rPr>
            <w:rFonts w:ascii="仿宋" w:eastAsia="仿宋" w:hAnsi="仿宋" w:cs="仿宋" w:hint="eastAsia"/>
            <w:sz w:val="28"/>
            <w:szCs w:val="28"/>
          </w:rPr>
          <w:t>？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泰山：看不出来啊，你这么快就都搞定了。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赵鹏程：咳，这有什么的啊，一个小毛孩还能上天啊。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泰山：人家也不小了啊。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</w:t>
      </w:r>
      <w:del w:id="432" w:author="SDWM" w:date="2016-06-22T00:41:00Z">
        <w:r w:rsidDel="00AB4DF2">
          <w:rPr>
            <w:rFonts w:ascii="仿宋" w:eastAsia="仿宋" w:hAnsi="仿宋" w:cs="仿宋"/>
            <w:sz w:val="28"/>
            <w:szCs w:val="28"/>
          </w:rPr>
          <w:delText>20</w:delText>
        </w:r>
        <w:r w:rsidDel="00AB4DF2">
          <w:rPr>
            <w:rFonts w:ascii="仿宋" w:eastAsia="仿宋" w:hAnsi="仿宋" w:cs="仿宋" w:hint="eastAsia"/>
            <w:sz w:val="28"/>
            <w:szCs w:val="28"/>
          </w:rPr>
          <w:delText>出头不还是个毛孩子吗</w:delText>
        </w:r>
      </w:del>
      <w:ins w:id="433" w:author="SDWM" w:date="2016-06-22T00:41:00Z">
        <w:r>
          <w:rPr>
            <w:rFonts w:ascii="仿宋" w:eastAsia="仿宋" w:hAnsi="仿宋" w:cs="仿宋" w:hint="eastAsia"/>
            <w:sz w:val="28"/>
            <w:szCs w:val="28"/>
          </w:rPr>
          <w:t>谁呀？</w:t>
        </w:r>
      </w:ins>
      <w:r>
        <w:rPr>
          <w:rFonts w:ascii="仿宋" w:eastAsia="仿宋" w:hAnsi="仿宋" w:cs="仿宋" w:hint="eastAsia"/>
          <w:sz w:val="28"/>
          <w:szCs w:val="28"/>
        </w:rPr>
        <w:t>！</w:t>
      </w:r>
    </w:p>
    <w:p w:rsidR="005806B2" w:rsidDel="00AB4DF2" w:rsidRDefault="005806B2">
      <w:pPr>
        <w:numPr>
          <w:ilvl w:val="0"/>
          <w:numId w:val="12"/>
        </w:numPr>
        <w:rPr>
          <w:del w:id="434" w:author="SDWM" w:date="2016-06-22T00:42:00Z"/>
          <w:rFonts w:ascii="仿宋" w:eastAsia="仿宋" w:hAnsi="仿宋" w:cs="仿宋"/>
          <w:sz w:val="28"/>
          <w:szCs w:val="28"/>
        </w:rPr>
      </w:pPr>
      <w:del w:id="435" w:author="SDWM" w:date="2016-06-22T00:42:00Z">
        <w:r w:rsidDel="00AB4DF2">
          <w:rPr>
            <w:rFonts w:ascii="仿宋" w:eastAsia="仿宋" w:hAnsi="仿宋" w:cs="仿宋" w:hint="eastAsia"/>
            <w:sz w:val="28"/>
            <w:szCs w:val="28"/>
          </w:rPr>
          <w:delText>泰山：我可没看出来，她</w:delText>
        </w:r>
      </w:del>
      <w:ins w:id="436" w:author="婧 边" w:date="2016-06-19T21:20:00Z">
        <w:del w:id="437" w:author="SDWM" w:date="2016-06-22T00:42:00Z">
          <w:r w:rsidDel="00AB4DF2">
            <w:rPr>
              <w:rFonts w:ascii="仿宋" w:eastAsia="仿宋" w:hAnsi="仿宋" w:cs="仿宋" w:hint="eastAsia"/>
              <w:sz w:val="28"/>
              <w:szCs w:val="28"/>
            </w:rPr>
            <w:delText>…</w:delText>
          </w:r>
        </w:del>
      </w:ins>
      <w:del w:id="438" w:author="SDWM" w:date="2016-06-22T00:42:00Z">
        <w:r w:rsidDel="00AB4DF2">
          <w:rPr>
            <w:rFonts w:ascii="仿宋" w:eastAsia="仿宋" w:hAnsi="仿宋" w:cs="仿宋" w:hint="eastAsia"/>
            <w:sz w:val="28"/>
            <w:szCs w:val="28"/>
          </w:rPr>
          <w:delText>是个毛孩子。</w:delText>
        </w:r>
      </w:del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赵鹏程莫名其</w:t>
      </w:r>
      <w:del w:id="439" w:author="婧 边" w:date="2016-06-19T21:20:00Z">
        <w:r w:rsidDel="00D524D4">
          <w:rPr>
            <w:rFonts w:ascii="仿宋" w:eastAsia="仿宋" w:hAnsi="仿宋" w:cs="仿宋" w:hint="eastAsia"/>
            <w:sz w:val="28"/>
            <w:szCs w:val="28"/>
          </w:rPr>
          <w:delText>妙的</w:delText>
        </w:r>
      </w:del>
      <w:ins w:id="440" w:author="婧 边" w:date="2016-06-19T21:20:00Z">
        <w:r>
          <w:rPr>
            <w:rFonts w:ascii="仿宋" w:eastAsia="仿宋" w:hAnsi="仿宋" w:cs="仿宋" w:hint="eastAsia"/>
            <w:sz w:val="28"/>
            <w:szCs w:val="28"/>
          </w:rPr>
          <w:t>妙地</w:t>
        </w:r>
      </w:ins>
      <w:r>
        <w:rPr>
          <w:rFonts w:ascii="仿宋" w:eastAsia="仿宋" w:hAnsi="仿宋" w:cs="仿宋" w:hint="eastAsia"/>
          <w:sz w:val="28"/>
          <w:szCs w:val="28"/>
        </w:rPr>
        <w:t>看着泰山。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赵鹏程：怎么了你今天，神经兮兮的。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泰山：我这回彻底被你打败了。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赵鹏程：我干什么了就把你打败了。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泰山：要搞定这事我觉得对于我来说简直是比登天还难，可看你轻轻松松就给拿下，</w:t>
      </w:r>
      <w:del w:id="441" w:author="婧 边" w:date="2016-06-19T21:21:00Z">
        <w:r w:rsidDel="00D75B77">
          <w:rPr>
            <w:rFonts w:ascii="仿宋" w:eastAsia="仿宋" w:hAnsi="仿宋" w:cs="仿宋" w:hint="eastAsia"/>
            <w:sz w:val="28"/>
            <w:szCs w:val="28"/>
          </w:rPr>
          <w:delText>真是</w:delText>
        </w:r>
      </w:del>
      <w:r>
        <w:rPr>
          <w:rFonts w:ascii="仿宋" w:eastAsia="仿宋" w:hAnsi="仿宋" w:cs="仿宋" w:hint="eastAsia"/>
          <w:sz w:val="28"/>
          <w:szCs w:val="28"/>
        </w:rPr>
        <w:t>佩服</w:t>
      </w:r>
      <w:del w:id="442" w:author="婧 边" w:date="2016-06-19T21:21:00Z">
        <w:r w:rsidDel="00D75B77">
          <w:rPr>
            <w:rFonts w:ascii="仿宋" w:eastAsia="仿宋" w:hAnsi="仿宋" w:cs="仿宋" w:hint="eastAsia"/>
            <w:sz w:val="28"/>
            <w:szCs w:val="28"/>
          </w:rPr>
          <w:delText>啊</w:delText>
        </w:r>
      </w:del>
      <w:ins w:id="443" w:author="婧 边" w:date="2016-06-19T21:21:00Z">
        <w:r>
          <w:rPr>
            <w:rFonts w:ascii="仿宋" w:eastAsia="仿宋" w:hAnsi="仿宋" w:cs="仿宋" w:hint="eastAsia"/>
            <w:sz w:val="28"/>
            <w:szCs w:val="28"/>
          </w:rPr>
          <w:t>、佩服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赵鹏程：搞定谭阳真有那么难吗？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</w:t>
      </w:r>
      <w:ins w:id="444" w:author="婧 边" w:date="2016-06-19T21:21:00Z">
        <w:r>
          <w:rPr>
            <w:rFonts w:ascii="仿宋" w:eastAsia="仿宋" w:hAnsi="仿宋" w:cs="仿宋" w:hint="eastAsia"/>
            <w:sz w:val="28"/>
            <w:szCs w:val="28"/>
          </w:rPr>
          <w:t>嚯，</w:t>
        </w:r>
      </w:ins>
      <w:del w:id="445" w:author="婧 边" w:date="2016-06-19T21:21:00Z">
        <w:r w:rsidDel="004039F5">
          <w:rPr>
            <w:rFonts w:ascii="仿宋" w:eastAsia="仿宋" w:hAnsi="仿宋" w:cs="仿宋" w:hint="eastAsia"/>
            <w:sz w:val="28"/>
            <w:szCs w:val="28"/>
          </w:rPr>
          <w:delText>你</w:delText>
        </w:r>
      </w:del>
      <w:r>
        <w:rPr>
          <w:rFonts w:ascii="仿宋" w:eastAsia="仿宋" w:hAnsi="仿宋" w:cs="仿宋" w:hint="eastAsia"/>
          <w:sz w:val="28"/>
          <w:szCs w:val="28"/>
        </w:rPr>
        <w:t>少跟我打岔。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赵鹏程：我怎么跟你打岔啦，我一直说谭阳这事呢。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泰山：我跟你说的可不是谭阳的事。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</w:t>
      </w:r>
      <w:del w:id="446" w:author="婧 边" w:date="2016-06-19T21:21:00Z">
        <w:r w:rsidDel="00FE2426">
          <w:rPr>
            <w:rFonts w:ascii="仿宋" w:eastAsia="仿宋" w:hAnsi="仿宋" w:cs="仿宋" w:hint="eastAsia"/>
            <w:sz w:val="28"/>
            <w:szCs w:val="28"/>
          </w:rPr>
          <w:delText>那是什么事啊</w:delText>
        </w:r>
      </w:del>
      <w:ins w:id="447" w:author="婧 边" w:date="2016-06-19T21:21:00Z">
        <w:r>
          <w:rPr>
            <w:rFonts w:ascii="仿宋" w:eastAsia="仿宋" w:hAnsi="仿宋" w:cs="仿宋" w:hint="eastAsia"/>
            <w:sz w:val="28"/>
            <w:szCs w:val="28"/>
          </w:rPr>
          <w:t>还有什么事</w:t>
        </w:r>
      </w:ins>
      <w:r>
        <w:rPr>
          <w:rFonts w:ascii="仿宋" w:eastAsia="仿宋" w:hAnsi="仿宋" w:cs="仿宋" w:hint="eastAsia"/>
          <w:sz w:val="28"/>
          <w:szCs w:val="28"/>
        </w:rPr>
        <w:t>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泰山：你快回办公室看看吧。</w:t>
      </w:r>
    </w:p>
    <w:p w:rsidR="005806B2" w:rsidRDefault="005806B2">
      <w:pPr>
        <w:numPr>
          <w:ilvl w:val="0"/>
          <w:numId w:val="12"/>
        </w:numPr>
        <w:rPr>
          <w:rFonts w:ascii="仿宋" w:eastAsia="仿宋" w:hAnsi="仿宋" w:cs="仿宋"/>
          <w:sz w:val="28"/>
          <w:szCs w:val="28"/>
        </w:rPr>
      </w:pPr>
      <w:del w:id="448" w:author="SDWM" w:date="2016-06-22T00:42:00Z">
        <w:r w:rsidDel="00AB4DF2">
          <w:rPr>
            <w:rFonts w:ascii="仿宋" w:eastAsia="仿宋" w:hAnsi="仿宋" w:cs="仿宋" w:hint="eastAsia"/>
            <w:sz w:val="28"/>
            <w:szCs w:val="28"/>
          </w:rPr>
          <w:delText>泰山说着向赵鹏程做了个鬼脸</w:delText>
        </w:r>
      </w:del>
      <w:ins w:id="449" w:author="SDWM" w:date="2016-06-22T00:42:00Z">
        <w:r>
          <w:rPr>
            <w:rFonts w:ascii="仿宋" w:eastAsia="仿宋" w:hAnsi="仿宋" w:cs="仿宋" w:hint="eastAsia"/>
            <w:sz w:val="28"/>
            <w:szCs w:val="28"/>
          </w:rPr>
          <w:t>泰山说着向赵鹏程努了努嘴</w:t>
        </w:r>
      </w:ins>
      <w:r>
        <w:rPr>
          <w:rFonts w:ascii="仿宋" w:eastAsia="仿宋" w:hAnsi="仿宋" w:cs="仿宋" w:hint="eastAsia"/>
          <w:sz w:val="28"/>
          <w:szCs w:val="28"/>
        </w:rPr>
        <w:t>，笑着走了。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1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赵鹏程莫名其</w:t>
      </w:r>
      <w:del w:id="450" w:author="婧 边" w:date="2016-06-19T21:24:00Z">
        <w:r w:rsidDel="00C9443F">
          <w:rPr>
            <w:rFonts w:ascii="仿宋" w:eastAsia="仿宋" w:hAnsi="仿宋" w:cs="仿宋" w:hint="eastAsia"/>
            <w:sz w:val="28"/>
            <w:szCs w:val="28"/>
          </w:rPr>
          <w:delText>妙的走进办公室</w:delText>
        </w:r>
      </w:del>
      <w:ins w:id="451" w:author="婧 边" w:date="2016-06-19T21:24:00Z">
        <w:r>
          <w:rPr>
            <w:rFonts w:ascii="仿宋" w:eastAsia="仿宋" w:hAnsi="仿宋" w:cs="仿宋" w:hint="eastAsia"/>
            <w:sz w:val="28"/>
            <w:szCs w:val="28"/>
          </w:rPr>
          <w:t>妙地走进办公室</w:t>
        </w:r>
      </w:ins>
      <w:r>
        <w:rPr>
          <w:rFonts w:ascii="仿宋" w:eastAsia="仿宋" w:hAnsi="仿宋" w:cs="仿宋" w:hint="eastAsia"/>
          <w:sz w:val="28"/>
          <w:szCs w:val="28"/>
        </w:rPr>
        <w:t>，看到办公桌上放着一个精美的果篮，里面装满了苹果。</w:t>
      </w:r>
    </w:p>
    <w:p w:rsidR="005806B2" w:rsidRDefault="005806B2">
      <w:pPr>
        <w:numPr>
          <w:ilvl w:val="0"/>
          <w:numId w:val="1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果篮中夹着一张从监控视频上截下的照片，上面是二人在公司楼下拥吻的场景。</w:t>
      </w:r>
    </w:p>
    <w:p w:rsidR="005806B2" w:rsidRDefault="005806B2">
      <w:pPr>
        <w:numPr>
          <w:ilvl w:val="0"/>
          <w:numId w:val="13"/>
        </w:numPr>
        <w:rPr>
          <w:ins w:id="452" w:author="sd" w:date="2016-06-24T11:41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青年组的四个组员八卦地围过来看到了照片，赵鹏程赶紧将照片放进抽屉</w:t>
      </w:r>
      <w:del w:id="453" w:author="sd" w:date="2016-06-24T11:41:00Z">
        <w:r w:rsidDel="00BE0CBE">
          <w:rPr>
            <w:rFonts w:ascii="仿宋" w:eastAsia="仿宋" w:hAnsi="仿宋" w:cs="仿宋" w:hint="eastAsia"/>
            <w:sz w:val="28"/>
            <w:szCs w:val="28"/>
          </w:rPr>
          <w:delText>，把他们轰走</w:delText>
        </w:r>
      </w:del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 w:rsidP="00BE0CBE">
      <w:pPr>
        <w:numPr>
          <w:ins w:id="454" w:author="sd" w:date="2016-06-24T11:41:00Z"/>
        </w:numPr>
        <w:tabs>
          <w:tab w:val="left" w:pos="420"/>
        </w:tabs>
        <w:rPr>
          <w:ins w:id="455" w:author="sd" w:date="2016-06-24T11:41:00Z"/>
          <w:rFonts w:ascii="仿宋" w:eastAsia="仿宋" w:hAnsi="仿宋" w:cs="仿宋"/>
          <w:sz w:val="28"/>
          <w:szCs w:val="28"/>
        </w:rPr>
      </w:pPr>
      <w:ins w:id="456" w:author="sd" w:date="2016-06-24T11:41:00Z">
        <w:r>
          <w:rPr>
            <w:rFonts w:ascii="仿宋" w:eastAsia="仿宋" w:hAnsi="仿宋" w:cs="仿宋" w:hint="eastAsia"/>
            <w:sz w:val="28"/>
            <w:szCs w:val="28"/>
          </w:rPr>
          <w:t>赵鹏程：我没给你安排事干是不是。</w:t>
        </w:r>
      </w:ins>
    </w:p>
    <w:p w:rsidR="005806B2" w:rsidRDefault="005806B2" w:rsidP="00BE0CBE">
      <w:pPr>
        <w:numPr>
          <w:ilvl w:val="0"/>
          <w:numId w:val="13"/>
          <w:ins w:id="457" w:author="sd" w:date="2016-06-24T11:41:00Z"/>
        </w:numPr>
        <w:rPr>
          <w:ins w:id="458" w:author="sd" w:date="2016-06-24T11:41:00Z"/>
          <w:rFonts w:ascii="仿宋" w:eastAsia="仿宋" w:hAnsi="仿宋" w:cs="仿宋"/>
          <w:sz w:val="28"/>
          <w:szCs w:val="28"/>
        </w:rPr>
      </w:pPr>
      <w:ins w:id="459" w:author="sd" w:date="2016-06-24T11:41:00Z">
        <w:r>
          <w:rPr>
            <w:rFonts w:ascii="仿宋" w:eastAsia="仿宋" w:hAnsi="仿宋" w:cs="仿宋" w:hint="eastAsia"/>
            <w:sz w:val="28"/>
            <w:szCs w:val="28"/>
          </w:rPr>
          <w:t>四个人赶紧离开。</w:t>
        </w:r>
      </w:ins>
    </w:p>
    <w:p w:rsidR="005806B2" w:rsidRPr="00BE0CBE" w:rsidRDefault="005806B2" w:rsidP="00BE0CBE">
      <w:pPr>
        <w:numPr>
          <w:ilvl w:val="0"/>
          <w:numId w:val="13"/>
          <w:ins w:id="460" w:author="sd" w:date="2016-06-24T11:41:00Z"/>
        </w:numPr>
        <w:rPr>
          <w:ins w:id="461" w:author="sd" w:date="2016-06-24T11:41:00Z"/>
          <w:rFonts w:ascii="仿宋" w:eastAsia="仿宋" w:hAnsi="仿宋" w:cs="仿宋"/>
          <w:sz w:val="28"/>
          <w:szCs w:val="28"/>
        </w:rPr>
      </w:pPr>
      <w:ins w:id="462" w:author="sd" w:date="2016-06-24T11:41:00Z">
        <w:r>
          <w:rPr>
            <w:rFonts w:ascii="仿宋" w:eastAsia="仿宋" w:hAnsi="仿宋" w:cs="仿宋" w:hint="eastAsia"/>
            <w:sz w:val="28"/>
            <w:szCs w:val="28"/>
          </w:rPr>
          <w:t>赵鹏程</w:t>
        </w:r>
      </w:ins>
      <w:ins w:id="463" w:author="sd" w:date="2016-06-24T11:42:00Z">
        <w:r>
          <w:rPr>
            <w:rFonts w:ascii="仿宋" w:eastAsia="仿宋" w:hAnsi="仿宋" w:cs="仿宋" w:hint="eastAsia"/>
            <w:sz w:val="28"/>
            <w:szCs w:val="28"/>
          </w:rPr>
          <w:t>转身离开办公室。</w:t>
        </w:r>
      </w:ins>
    </w:p>
    <w:p w:rsidR="005806B2" w:rsidRPr="00BE0CBE" w:rsidDel="00BE0CBE" w:rsidRDefault="005806B2">
      <w:pPr>
        <w:rPr>
          <w:del w:id="464" w:author="sd" w:date="2016-06-24T11:41:00Z"/>
          <w:rFonts w:ascii="仿宋" w:eastAsia="仿宋" w:hAnsi="仿宋" w:cs="仿宋"/>
          <w:sz w:val="28"/>
          <w:szCs w:val="28"/>
        </w:rPr>
      </w:pP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平海派出所院里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1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赵鹏程打着手机原地转圈。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赵鹏程：我说，你这是什么意思啊！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王雨欣的豪车内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1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王雨欣坐在车里啃着苹果。</w:t>
      </w:r>
    </w:p>
    <w:p w:rsidR="005806B2" w:rsidRDefault="005806B2">
      <w:pPr>
        <w:rPr>
          <w:ins w:id="465" w:author="sd" w:date="2016-06-24T11:42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</w:t>
      </w:r>
      <w:ins w:id="466" w:author="sd" w:date="2016-06-24T11:42:00Z">
        <w:r>
          <w:rPr>
            <w:rFonts w:ascii="仿宋" w:eastAsia="仿宋" w:hAnsi="仿宋" w:cs="仿宋" w:hint="eastAsia"/>
            <w:sz w:val="28"/>
            <w:szCs w:val="28"/>
          </w:rPr>
          <w:t>：</w:t>
        </w:r>
      </w:ins>
      <w:del w:id="467" w:author="sd" w:date="2016-06-24T11:42:00Z">
        <w:r w:rsidDel="00BE0CBE">
          <w:rPr>
            <w:rFonts w:ascii="仿宋" w:eastAsia="仿宋" w:hAnsi="仿宋" w:cs="仿宋" w:hint="eastAsia"/>
            <w:sz w:val="28"/>
            <w:szCs w:val="28"/>
          </w:rPr>
          <w:delText>：我没什么意思啊，就是想</w:delText>
        </w:r>
      </w:del>
      <w:r>
        <w:rPr>
          <w:rFonts w:ascii="仿宋" w:eastAsia="仿宋" w:hAnsi="仿宋" w:cs="仿宋" w:hint="eastAsia"/>
          <w:sz w:val="28"/>
          <w:szCs w:val="28"/>
        </w:rPr>
        <w:t>给你留个纪念</w:t>
      </w:r>
      <w:ins w:id="468" w:author="sd" w:date="2016-06-24T11:42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>
      <w:pPr>
        <w:numPr>
          <w:ins w:id="469" w:author="sd" w:date="2016-06-24T11:42:00Z"/>
        </w:numPr>
        <w:rPr>
          <w:ins w:id="470" w:author="sd" w:date="2016-06-24T11:43:00Z"/>
          <w:rFonts w:ascii="仿宋" w:eastAsia="仿宋" w:hAnsi="仿宋" w:cs="仿宋"/>
          <w:sz w:val="28"/>
          <w:szCs w:val="28"/>
        </w:rPr>
      </w:pPr>
      <w:ins w:id="471" w:author="sd" w:date="2016-06-24T11:42:00Z">
        <w:r>
          <w:rPr>
            <w:rFonts w:ascii="仿宋" w:eastAsia="仿宋" w:hAnsi="仿宋" w:cs="仿宋" w:hint="eastAsia"/>
            <w:sz w:val="28"/>
            <w:szCs w:val="28"/>
          </w:rPr>
          <w:t>赵鹏程：留什么纪念！</w:t>
        </w:r>
      </w:ins>
    </w:p>
    <w:p w:rsidR="005806B2" w:rsidRDefault="005806B2">
      <w:pPr>
        <w:numPr>
          <w:ins w:id="472" w:author="sd" w:date="2016-06-24T11:42:00Z"/>
        </w:numPr>
        <w:rPr>
          <w:rFonts w:ascii="仿宋" w:eastAsia="仿宋" w:hAnsi="仿宋" w:cs="仿宋"/>
          <w:sz w:val="28"/>
          <w:szCs w:val="28"/>
        </w:rPr>
      </w:pPr>
      <w:ins w:id="473" w:author="sd" w:date="2016-06-24T11:43:00Z">
        <w:r>
          <w:rPr>
            <w:rFonts w:ascii="仿宋" w:eastAsia="仿宋" w:hAnsi="仿宋" w:cs="仿宋" w:hint="eastAsia"/>
            <w:sz w:val="28"/>
            <w:szCs w:val="28"/>
          </w:rPr>
          <w:t>王雨欣：你害羞啦，赵警官，</w:t>
        </w:r>
      </w:ins>
      <w:del w:id="474" w:author="sd" w:date="2016-06-24T11:42:00Z">
        <w:r w:rsidDel="00BE0CBE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r>
        <w:rPr>
          <w:rFonts w:ascii="仿宋" w:eastAsia="仿宋" w:hAnsi="仿宋" w:cs="仿宋" w:hint="eastAsia"/>
          <w:sz w:val="28"/>
          <w:szCs w:val="28"/>
        </w:rPr>
        <w:t>哎，</w:t>
      </w:r>
      <w:ins w:id="475" w:author="sd" w:date="2016-06-24T11:43:00Z">
        <w:r>
          <w:rPr>
            <w:rFonts w:ascii="仿宋" w:eastAsia="仿宋" w:hAnsi="仿宋" w:cs="仿宋" w:hint="eastAsia"/>
            <w:sz w:val="28"/>
            <w:szCs w:val="28"/>
          </w:rPr>
          <w:t>也是，</w:t>
        </w:r>
      </w:ins>
      <w:r>
        <w:rPr>
          <w:rFonts w:ascii="仿宋" w:eastAsia="仿宋" w:hAnsi="仿宋" w:cs="仿宋" w:hint="eastAsia"/>
          <w:sz w:val="28"/>
          <w:szCs w:val="28"/>
        </w:rPr>
        <w:t>我亲你的时候你也太紧张了吧，就跟没谈过恋爱似的。</w:t>
      </w:r>
    </w:p>
    <w:p w:rsidR="005806B2" w:rsidRPr="00BE0CBE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平海派出所院里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赵鹏程：你以后能不能不要开这种玩笑，我是警察……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王雨欣的豪车内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Del="00BE0CBE" w:rsidRDefault="005806B2">
      <w:pPr>
        <w:rPr>
          <w:del w:id="476" w:author="sd" w:date="2016-06-24T11:44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王雨欣：警察怎么了，警察就不能谈恋爱啦，哪条法律规定的，</w:t>
      </w:r>
      <w:ins w:id="477" w:author="sd" w:date="2016-06-24T11:45:00Z">
        <w:r>
          <w:rPr>
            <w:rFonts w:ascii="仿宋" w:eastAsia="仿宋" w:hAnsi="仿宋" w:cs="仿宋" w:hint="eastAsia"/>
            <w:sz w:val="28"/>
            <w:szCs w:val="28"/>
          </w:rPr>
          <w:t>赵警官</w:t>
        </w:r>
      </w:ins>
      <w:ins w:id="478" w:author="sd" w:date="2016-06-24T11:44:00Z">
        <w:r>
          <w:rPr>
            <w:rFonts w:ascii="仿宋" w:eastAsia="仿宋" w:hAnsi="仿宋" w:cs="仿宋" w:hint="eastAsia"/>
            <w:sz w:val="28"/>
            <w:szCs w:val="28"/>
          </w:rPr>
          <w:t>，你没有女朋友</w:t>
        </w:r>
      </w:ins>
      <w:ins w:id="479" w:author="sd" w:date="2016-06-24T11:45:00Z">
        <w:r>
          <w:rPr>
            <w:rFonts w:ascii="仿宋" w:eastAsia="仿宋" w:hAnsi="仿宋" w:cs="仿宋" w:hint="eastAsia"/>
            <w:sz w:val="28"/>
            <w:szCs w:val="28"/>
          </w:rPr>
          <w:t>吧，给你介绍一个？</w:t>
        </w:r>
      </w:ins>
      <w:ins w:id="480" w:author="sd" w:date="2016-06-24T11:44:00Z">
        <w:r w:rsidDel="00BE0CBE">
          <w:rPr>
            <w:rFonts w:ascii="仿宋" w:eastAsia="仿宋" w:hAnsi="仿宋" w:cs="仿宋"/>
            <w:sz w:val="28"/>
            <w:szCs w:val="28"/>
          </w:rPr>
          <w:t xml:space="preserve"> </w:t>
        </w:r>
      </w:ins>
      <w:del w:id="481" w:author="sd" w:date="2016-06-24T11:44:00Z">
        <w:r w:rsidDel="00BE0CBE">
          <w:rPr>
            <w:rFonts w:ascii="仿宋" w:eastAsia="仿宋" w:hAnsi="仿宋" w:cs="仿宋" w:hint="eastAsia"/>
            <w:sz w:val="28"/>
            <w:szCs w:val="28"/>
          </w:rPr>
          <w:delText>你要觉得我亲你是犯罪，</w:delText>
        </w:r>
        <w:commentRangeStart w:id="482"/>
        <w:r w:rsidDel="00BE0CBE">
          <w:rPr>
            <w:rFonts w:ascii="仿宋" w:eastAsia="仿宋" w:hAnsi="仿宋" w:cs="仿宋" w:hint="eastAsia"/>
            <w:sz w:val="28"/>
            <w:szCs w:val="28"/>
          </w:rPr>
          <w:delText>那你过来抓我啊</w:delText>
        </w:r>
        <w:commentRangeEnd w:id="482"/>
        <w:r w:rsidDel="00BE0CBE">
          <w:rPr>
            <w:rStyle w:val="CommentReference"/>
          </w:rPr>
          <w:commentReference w:id="482"/>
        </w:r>
        <w:r w:rsidDel="00BE0CBE">
          <w:rPr>
            <w:rFonts w:ascii="仿宋" w:eastAsia="仿宋" w:hAnsi="仿宋" w:cs="仿宋" w:hint="eastAsia"/>
            <w:sz w:val="28"/>
            <w:szCs w:val="28"/>
          </w:rPr>
          <w:delText>！</w:delText>
        </w:r>
      </w:del>
    </w:p>
    <w:p w:rsidR="005806B2" w:rsidDel="00BE0CBE" w:rsidRDefault="005806B2">
      <w:pPr>
        <w:rPr>
          <w:del w:id="483" w:author="sd" w:date="2016-06-24T11:44:00Z"/>
          <w:rFonts w:ascii="仿宋" w:eastAsia="仿宋" w:hAnsi="仿宋" w:cs="仿宋"/>
          <w:sz w:val="28"/>
          <w:szCs w:val="28"/>
        </w:rPr>
      </w:pP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del w:id="484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平海派出所办公室</w:delText>
        </w:r>
        <w:r w:rsidDel="00045CFE">
          <w:rPr>
            <w:rFonts w:ascii="仿宋" w:eastAsia="仿宋" w:hAnsi="仿宋" w:cs="仿宋"/>
            <w:sz w:val="28"/>
            <w:szCs w:val="28"/>
          </w:rPr>
          <w:delText xml:space="preserve">  </w:delText>
        </w:r>
        <w:r w:rsidDel="00045CFE">
          <w:rPr>
            <w:rFonts w:ascii="仿宋" w:eastAsia="仿宋" w:hAnsi="仿宋" w:cs="仿宋" w:hint="eastAsia"/>
            <w:sz w:val="28"/>
            <w:szCs w:val="28"/>
          </w:rPr>
          <w:delText>日</w:delText>
        </w:r>
        <w:r w:rsidDel="00045CFE">
          <w:rPr>
            <w:rFonts w:ascii="仿宋" w:eastAsia="仿宋" w:hAnsi="仿宋" w:cs="仿宋"/>
            <w:sz w:val="28"/>
            <w:szCs w:val="28"/>
          </w:rPr>
          <w:delText xml:space="preserve">  </w:delText>
        </w:r>
        <w:r w:rsidDel="00045CFE">
          <w:rPr>
            <w:rFonts w:ascii="仿宋" w:eastAsia="仿宋" w:hAnsi="仿宋" w:cs="仿宋" w:hint="eastAsia"/>
            <w:sz w:val="28"/>
            <w:szCs w:val="28"/>
          </w:rPr>
          <w:delText>内</w:delText>
        </w:r>
      </w:del>
    </w:p>
    <w:p w:rsidR="005806B2" w:rsidDel="00045CFE" w:rsidRDefault="005806B2" w:rsidP="00186B40">
      <w:pPr>
        <w:numPr>
          <w:ins w:id="485" w:author="sd" w:date="2016-06-24T11:49:00Z"/>
        </w:numPr>
        <w:rPr>
          <w:del w:id="486" w:author="sd" w:date="2016-06-24T17:30:00Z"/>
          <w:rFonts w:ascii="仿宋" w:eastAsia="仿宋" w:hAnsi="仿宋" w:cs="仿宋"/>
          <w:sz w:val="28"/>
          <w:szCs w:val="28"/>
        </w:rPr>
      </w:pPr>
      <w:del w:id="487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谭阳、武薇、小顾、良超趴在办公室的窗户上看楼下赵鹏程举着电话转圈。</w:delText>
        </w:r>
      </w:del>
    </w:p>
    <w:p w:rsidR="005806B2" w:rsidDel="00045CFE" w:rsidRDefault="005806B2" w:rsidP="00186B40">
      <w:pPr>
        <w:numPr>
          <w:ins w:id="488" w:author="sd" w:date="2016-06-24T11:49:00Z"/>
        </w:numPr>
        <w:rPr>
          <w:del w:id="489" w:author="sd" w:date="2016-06-24T17:30:00Z"/>
          <w:rFonts w:ascii="仿宋" w:eastAsia="仿宋" w:hAnsi="仿宋" w:cs="仿宋"/>
          <w:sz w:val="28"/>
          <w:szCs w:val="28"/>
        </w:rPr>
      </w:pPr>
      <w:del w:id="490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谭阳回身从果篮里拿起一个苹果，在衣服上蹭了蹭就要啃。</w:delText>
        </w:r>
      </w:del>
    </w:p>
    <w:p w:rsidR="005806B2" w:rsidDel="00045CFE" w:rsidRDefault="005806B2" w:rsidP="00186B40">
      <w:pPr>
        <w:numPr>
          <w:ins w:id="491" w:author="sd" w:date="2016-06-24T11:49:00Z"/>
        </w:numPr>
        <w:rPr>
          <w:del w:id="492" w:author="sd" w:date="2016-06-24T17:30:00Z"/>
          <w:rFonts w:ascii="仿宋" w:eastAsia="仿宋" w:hAnsi="仿宋" w:cs="仿宋"/>
          <w:sz w:val="28"/>
          <w:szCs w:val="28"/>
        </w:rPr>
      </w:pPr>
      <w:del w:id="493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武薇一把抢过苹果又放回果篮里。</w:delText>
        </w:r>
      </w:del>
    </w:p>
    <w:p w:rsidR="005806B2" w:rsidDel="00045CFE" w:rsidRDefault="005806B2" w:rsidP="00186B40">
      <w:pPr>
        <w:numPr>
          <w:ins w:id="494" w:author="sd" w:date="2016-06-24T11:49:00Z"/>
        </w:numPr>
        <w:rPr>
          <w:del w:id="495" w:author="sd" w:date="2016-06-24T17:30:00Z"/>
          <w:rFonts w:ascii="仿宋" w:eastAsia="仿宋" w:hAnsi="仿宋" w:cs="仿宋"/>
          <w:sz w:val="28"/>
          <w:szCs w:val="28"/>
        </w:rPr>
      </w:pPr>
      <w:del w:id="496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谭阳：我觉得吧，他们俩肯定能在一起，也就是个时间问题。</w:delText>
        </w:r>
      </w:del>
    </w:p>
    <w:p w:rsidR="005806B2" w:rsidDel="00045CFE" w:rsidRDefault="005806B2" w:rsidP="00186B40">
      <w:pPr>
        <w:numPr>
          <w:ins w:id="497" w:author="sd" w:date="2016-06-24T11:49:00Z"/>
        </w:numPr>
        <w:rPr>
          <w:del w:id="498" w:author="sd" w:date="2016-06-24T17:30:00Z"/>
          <w:rFonts w:ascii="仿宋" w:eastAsia="仿宋" w:hAnsi="仿宋" w:cs="仿宋"/>
          <w:sz w:val="28"/>
          <w:szCs w:val="28"/>
        </w:rPr>
      </w:pPr>
      <w:del w:id="499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武薇：</w:delText>
        </w:r>
      </w:del>
      <w:del w:id="500" w:author="sd" w:date="2016-06-24T11:47:00Z">
        <w:r w:rsidDel="00BE0CBE">
          <w:rPr>
            <w:rFonts w:ascii="仿宋" w:eastAsia="仿宋" w:hAnsi="仿宋" w:cs="仿宋" w:hint="eastAsia"/>
            <w:sz w:val="28"/>
            <w:szCs w:val="28"/>
          </w:rPr>
          <w:delText>我觉得王雨欣不是赵队喜欢的类型</w:delText>
        </w:r>
      </w:del>
      <w:del w:id="501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Del="00045CFE" w:rsidRDefault="005806B2" w:rsidP="00186B40">
      <w:pPr>
        <w:numPr>
          <w:ins w:id="502" w:author="sd" w:date="2016-06-24T11:49:00Z"/>
        </w:numPr>
        <w:rPr>
          <w:del w:id="503" w:author="sd" w:date="2016-06-24T17:30:00Z"/>
          <w:rFonts w:ascii="仿宋" w:eastAsia="仿宋" w:hAnsi="仿宋" w:cs="仿宋"/>
          <w:sz w:val="28"/>
          <w:szCs w:val="28"/>
        </w:rPr>
      </w:pPr>
      <w:del w:id="504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谭阳：</w:delText>
        </w:r>
      </w:del>
      <w:del w:id="505" w:author="sd" w:date="2016-06-24T11:47:00Z">
        <w:r w:rsidDel="00BE0CBE">
          <w:rPr>
            <w:rFonts w:ascii="仿宋" w:eastAsia="仿宋" w:hAnsi="仿宋" w:cs="仿宋" w:hint="eastAsia"/>
            <w:sz w:val="28"/>
            <w:szCs w:val="28"/>
          </w:rPr>
          <w:delText>你就那么了解赵队</w:delText>
        </w:r>
      </w:del>
      <w:ins w:id="506" w:author="婧 边" w:date="2016-06-19T21:34:00Z">
        <w:del w:id="507" w:author="sd" w:date="2016-06-24T11:48:00Z">
          <w:r w:rsidDel="00BE0CBE">
            <w:rPr>
              <w:rFonts w:ascii="仿宋" w:eastAsia="仿宋" w:hAnsi="仿宋" w:cs="仿宋" w:hint="eastAsia"/>
              <w:sz w:val="28"/>
              <w:szCs w:val="28"/>
            </w:rPr>
            <w:delText>？</w:delText>
          </w:r>
        </w:del>
      </w:ins>
      <w:del w:id="508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Del="00045CFE" w:rsidRDefault="005806B2" w:rsidP="00186B40">
      <w:pPr>
        <w:numPr>
          <w:ins w:id="509" w:author="sd" w:date="2016-06-24T11:49:00Z"/>
        </w:numPr>
        <w:rPr>
          <w:del w:id="510" w:author="sd" w:date="2016-06-24T17:30:00Z"/>
          <w:rFonts w:ascii="仿宋" w:eastAsia="仿宋" w:hAnsi="仿宋" w:cs="仿宋"/>
          <w:sz w:val="28"/>
          <w:szCs w:val="28"/>
        </w:rPr>
      </w:pPr>
      <w:del w:id="511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谭阳说完把刚才那个苹果又拿了起来，冲着武薇使劲地咬了一大口苹果。</w:delText>
        </w:r>
      </w:del>
    </w:p>
    <w:p w:rsidR="005806B2" w:rsidDel="00045CFE" w:rsidRDefault="005806B2" w:rsidP="00186B40">
      <w:pPr>
        <w:numPr>
          <w:ins w:id="512" w:author="sd" w:date="2016-06-24T11:49:00Z"/>
        </w:numPr>
        <w:rPr>
          <w:del w:id="513" w:author="sd" w:date="2016-06-24T17:30:00Z"/>
          <w:rFonts w:ascii="仿宋" w:eastAsia="仿宋" w:hAnsi="仿宋" w:cs="仿宋"/>
          <w:sz w:val="28"/>
          <w:szCs w:val="28"/>
        </w:rPr>
      </w:pPr>
      <w:del w:id="514" w:author="sd" w:date="2016-06-24T17:30:00Z">
        <w:r w:rsidDel="00045CFE">
          <w:rPr>
            <w:rFonts w:ascii="仿宋" w:eastAsia="仿宋" w:hAnsi="仿宋" w:cs="仿宋" w:hint="eastAsia"/>
            <w:sz w:val="28"/>
            <w:szCs w:val="28"/>
          </w:rPr>
          <w:delText>武薇瞥了谭阳一眼，没说话，走了。</w:delText>
        </w:r>
      </w:del>
    </w:p>
    <w:p w:rsidR="005806B2" w:rsidDel="00186B40" w:rsidRDefault="005806B2" w:rsidP="00186B40">
      <w:pPr>
        <w:numPr>
          <w:ins w:id="515" w:author="sd" w:date="2016-06-24T11:49:00Z"/>
        </w:numPr>
        <w:rPr>
          <w:del w:id="516" w:author="sd" w:date="2016-06-24T14:28:00Z"/>
          <w:rFonts w:ascii="仿宋" w:eastAsia="仿宋" w:hAnsi="仿宋" w:cs="仿宋"/>
          <w:sz w:val="28"/>
          <w:szCs w:val="28"/>
        </w:rPr>
      </w:pPr>
    </w:p>
    <w:p w:rsidR="005806B2" w:rsidRDefault="005806B2" w:rsidP="00186B40">
      <w:pPr>
        <w:numPr>
          <w:ins w:id="517" w:author="sd" w:date="2016-06-24T11:49:00Z"/>
        </w:numPr>
        <w:rPr>
          <w:ins w:id="518" w:author="sd" w:date="2016-06-24T11:50:00Z"/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  <w:ins w:id="519" w:author="sd" w:date="2016-06-24T11:50:00Z"/>
        </w:numPr>
        <w:rPr>
          <w:ins w:id="520" w:author="sd" w:date="2016-06-24T17:30:00Z"/>
          <w:rFonts w:ascii="仿宋" w:eastAsia="仿宋" w:hAnsi="仿宋" w:cs="仿宋"/>
          <w:sz w:val="28"/>
          <w:szCs w:val="28"/>
        </w:rPr>
      </w:pPr>
      <w:ins w:id="521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平海所走廊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045CFE">
      <w:pPr>
        <w:numPr>
          <w:ilvl w:val="0"/>
          <w:numId w:val="15"/>
          <w:ins w:id="522" w:author="sd" w:date="2016-06-24T17:30:00Z"/>
        </w:numPr>
        <w:rPr>
          <w:ins w:id="523" w:author="sd" w:date="2016-06-24T17:30:00Z"/>
          <w:rFonts w:ascii="仿宋" w:eastAsia="仿宋" w:hAnsi="仿宋" w:cs="仿宋"/>
          <w:sz w:val="28"/>
          <w:szCs w:val="28"/>
        </w:rPr>
      </w:pPr>
      <w:ins w:id="524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谭阳、武薇、小顾、良超趴在办公室的窗户上看楼下赵鹏程举着电话转圈。</w:t>
        </w:r>
      </w:ins>
    </w:p>
    <w:p w:rsidR="005806B2" w:rsidRDefault="005806B2" w:rsidP="00045CFE">
      <w:pPr>
        <w:numPr>
          <w:ilvl w:val="0"/>
          <w:numId w:val="15"/>
          <w:ins w:id="525" w:author="sd" w:date="2016-06-24T17:30:00Z"/>
        </w:numPr>
        <w:rPr>
          <w:ins w:id="526" w:author="sd" w:date="2016-06-24T17:31:00Z"/>
          <w:rFonts w:ascii="仿宋" w:eastAsia="仿宋" w:hAnsi="仿宋" w:cs="仿宋"/>
          <w:sz w:val="28"/>
          <w:szCs w:val="28"/>
        </w:rPr>
      </w:pPr>
      <w:ins w:id="527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谭阳回身从果篮里拿起一个苹果，在衣服上蹭了蹭就要啃。</w:t>
        </w:r>
      </w:ins>
    </w:p>
    <w:p w:rsidR="005806B2" w:rsidRDefault="005806B2" w:rsidP="00045CFE">
      <w:pPr>
        <w:numPr>
          <w:ilvl w:val="0"/>
          <w:numId w:val="15"/>
          <w:ins w:id="528" w:author="sd" w:date="2016-06-24T17:31:00Z"/>
        </w:numPr>
        <w:rPr>
          <w:ins w:id="529" w:author="sd" w:date="2016-06-24T17:30:00Z"/>
          <w:rFonts w:ascii="仿宋" w:eastAsia="仿宋" w:hAnsi="仿宋" w:cs="仿宋"/>
          <w:sz w:val="28"/>
          <w:szCs w:val="28"/>
        </w:rPr>
      </w:pPr>
      <w:ins w:id="530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武薇一把抢过苹果又放回果篮里。</w:t>
        </w:r>
      </w:ins>
    </w:p>
    <w:p w:rsidR="005806B2" w:rsidRDefault="005806B2" w:rsidP="00045CFE">
      <w:pPr>
        <w:numPr>
          <w:ins w:id="531" w:author="sd" w:date="2016-06-24T17:30:00Z"/>
        </w:numPr>
        <w:rPr>
          <w:ins w:id="532" w:author="sd" w:date="2016-06-24T17:30:00Z"/>
          <w:rFonts w:ascii="仿宋" w:eastAsia="仿宋" w:hAnsi="仿宋" w:cs="仿宋"/>
          <w:sz w:val="28"/>
          <w:szCs w:val="28"/>
        </w:rPr>
      </w:pPr>
      <w:ins w:id="533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谭阳：我觉得吧，他们俩肯定能在一起，也就是个时间问题。</w:t>
        </w:r>
      </w:ins>
    </w:p>
    <w:p w:rsidR="005806B2" w:rsidRDefault="005806B2" w:rsidP="00045CFE">
      <w:pPr>
        <w:numPr>
          <w:ins w:id="534" w:author="sd" w:date="2016-06-24T17:30:00Z"/>
        </w:numPr>
        <w:rPr>
          <w:ins w:id="535" w:author="sd" w:date="2016-06-24T17:30:00Z"/>
          <w:rFonts w:ascii="仿宋" w:eastAsia="仿宋" w:hAnsi="仿宋" w:cs="仿宋"/>
          <w:sz w:val="28"/>
          <w:szCs w:val="28"/>
        </w:rPr>
      </w:pPr>
      <w:ins w:id="536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武薇：他们俩不合适。</w:t>
        </w:r>
      </w:ins>
    </w:p>
    <w:p w:rsidR="005806B2" w:rsidRDefault="005806B2" w:rsidP="00045CFE">
      <w:pPr>
        <w:numPr>
          <w:ins w:id="537" w:author="sd" w:date="2016-06-24T17:30:00Z"/>
        </w:numPr>
        <w:rPr>
          <w:ins w:id="538" w:author="sd" w:date="2016-06-24T17:30:00Z"/>
          <w:rFonts w:ascii="仿宋" w:eastAsia="仿宋" w:hAnsi="仿宋" w:cs="仿宋"/>
          <w:sz w:val="28"/>
          <w:szCs w:val="28"/>
        </w:rPr>
      </w:pPr>
      <w:ins w:id="539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谭阳：恋爱是看感觉的，表象不能代表一切！</w:t>
        </w:r>
      </w:ins>
    </w:p>
    <w:p w:rsidR="005806B2" w:rsidRDefault="005806B2" w:rsidP="00045CFE">
      <w:pPr>
        <w:numPr>
          <w:ins w:id="540" w:author="sd" w:date="2016-06-24T17:30:00Z"/>
        </w:numPr>
        <w:rPr>
          <w:ins w:id="541" w:author="sd" w:date="2016-06-24T17:30:00Z"/>
          <w:rFonts w:ascii="仿宋" w:eastAsia="仿宋" w:hAnsi="仿宋" w:cs="仿宋"/>
          <w:sz w:val="28"/>
          <w:szCs w:val="28"/>
        </w:rPr>
      </w:pPr>
      <w:ins w:id="542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武薇：你看我表面是挺讨厌你的吧，实际上，我是烦你！</w:t>
        </w:r>
      </w:ins>
    </w:p>
    <w:p w:rsidR="005806B2" w:rsidRDefault="005806B2" w:rsidP="00045CFE">
      <w:pPr>
        <w:numPr>
          <w:ilvl w:val="0"/>
          <w:numId w:val="15"/>
          <w:ins w:id="543" w:author="sd" w:date="2016-06-24T17:31:00Z"/>
        </w:numPr>
        <w:rPr>
          <w:ins w:id="544" w:author="sd" w:date="2016-06-24T17:31:00Z"/>
          <w:rFonts w:ascii="仿宋" w:eastAsia="仿宋" w:hAnsi="仿宋" w:cs="仿宋"/>
          <w:sz w:val="28"/>
          <w:szCs w:val="28"/>
        </w:rPr>
      </w:pPr>
      <w:ins w:id="545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谭阳说完把刚才那个苹果又拿了起来，冲着武薇使劲地咬了一大口苹果。</w:t>
        </w:r>
      </w:ins>
    </w:p>
    <w:p w:rsidR="005806B2" w:rsidRDefault="005806B2" w:rsidP="00045CFE">
      <w:pPr>
        <w:numPr>
          <w:ilvl w:val="0"/>
          <w:numId w:val="15"/>
          <w:ins w:id="546" w:author="sd" w:date="2016-06-24T17:31:00Z"/>
        </w:numPr>
        <w:rPr>
          <w:ins w:id="547" w:author="sd" w:date="2016-06-24T17:30:00Z"/>
          <w:rFonts w:ascii="仿宋" w:eastAsia="仿宋" w:hAnsi="仿宋" w:cs="仿宋"/>
          <w:sz w:val="28"/>
          <w:szCs w:val="28"/>
        </w:rPr>
      </w:pPr>
      <w:ins w:id="548" w:author="sd" w:date="2016-06-24T17:30:00Z">
        <w:r>
          <w:rPr>
            <w:rFonts w:ascii="仿宋" w:eastAsia="仿宋" w:hAnsi="仿宋" w:cs="仿宋" w:hint="eastAsia"/>
            <w:sz w:val="28"/>
            <w:szCs w:val="28"/>
          </w:rPr>
          <w:t>武薇瞥了谭阳一眼，没说话，走了。</w:t>
        </w:r>
      </w:ins>
    </w:p>
    <w:p w:rsidR="005806B2" w:rsidRPr="00045CFE" w:rsidRDefault="005806B2" w:rsidP="00045CFE">
      <w:pPr>
        <w:numPr>
          <w:ins w:id="549" w:author="sd" w:date="2016-06-24T17:30:00Z"/>
        </w:numPr>
        <w:rPr>
          <w:ins w:id="550" w:author="sd" w:date="2016-06-24T17:30:00Z"/>
          <w:rFonts w:ascii="仿宋" w:eastAsia="仿宋" w:hAnsi="仿宋" w:cs="仿宋"/>
          <w:sz w:val="28"/>
          <w:szCs w:val="28"/>
        </w:rPr>
      </w:pPr>
    </w:p>
    <w:p w:rsidR="005806B2" w:rsidRPr="005806B2" w:rsidRDefault="005806B2">
      <w:pPr>
        <w:numPr>
          <w:ilvl w:val="0"/>
          <w:numId w:val="1"/>
          <w:ins w:id="551" w:author="sd" w:date="2016-06-24T16:21:00Z"/>
        </w:numPr>
        <w:rPr>
          <w:ins w:id="552" w:author="sd" w:date="2016-06-24T17:31:00Z"/>
          <w:rFonts w:ascii="仿宋" w:eastAsia="仿宋" w:hAnsi="仿宋" w:cs="仿宋"/>
          <w:b/>
          <w:sz w:val="28"/>
          <w:szCs w:val="28"/>
          <w:rPrChange w:id="553" w:author="sd" w:date="2016-06-24T17:49:00Z">
            <w:rPr>
              <w:ins w:id="554" w:author="sd" w:date="2016-06-24T17:31:00Z"/>
              <w:rFonts w:ascii="仿宋" w:eastAsia="仿宋" w:hAnsi="仿宋" w:cs="仿宋"/>
              <w:sz w:val="28"/>
              <w:szCs w:val="28"/>
            </w:rPr>
          </w:rPrChange>
        </w:rPr>
      </w:pPr>
      <w:ins w:id="555" w:author="sd" w:date="2016-06-24T17:31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556" w:author="sd" w:date="2016-06-24T17:4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火车站出站口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557" w:author="sd" w:date="2016-06-24T17:49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558" w:author="sd" w:date="2016-06-24T17:4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傍晚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559" w:author="sd" w:date="2016-06-24T17:49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560" w:author="sd" w:date="2016-06-24T17:4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外</w:t>
        </w:r>
      </w:ins>
    </w:p>
    <w:p w:rsidR="005806B2" w:rsidRDefault="005806B2" w:rsidP="00E037E2">
      <w:pPr>
        <w:numPr>
          <w:ilvl w:val="0"/>
          <w:numId w:val="15"/>
          <w:ins w:id="561" w:author="sd" w:date="2016-06-24T17:49:00Z"/>
        </w:numPr>
        <w:rPr>
          <w:ins w:id="562" w:author="sd" w:date="2016-06-24T17:49:00Z"/>
          <w:rFonts w:ascii="仿宋" w:eastAsia="仿宋" w:hAnsi="仿宋" w:cs="仿宋"/>
          <w:sz w:val="28"/>
          <w:szCs w:val="28"/>
        </w:rPr>
      </w:pPr>
      <w:ins w:id="563" w:author="sd" w:date="2016-06-24T17:49:00Z">
        <w:r>
          <w:rPr>
            <w:rFonts w:ascii="仿宋" w:eastAsia="仿宋" w:hAnsi="仿宋" w:cs="仿宋" w:hint="eastAsia"/>
            <w:sz w:val="28"/>
            <w:szCs w:val="28"/>
          </w:rPr>
          <w:t>出站口显示屏显示一列火车正点到站。</w:t>
        </w:r>
      </w:ins>
    </w:p>
    <w:p w:rsidR="005806B2" w:rsidRDefault="005806B2" w:rsidP="00E037E2">
      <w:pPr>
        <w:numPr>
          <w:ilvl w:val="0"/>
          <w:numId w:val="15"/>
          <w:ins w:id="564" w:author="sd" w:date="2016-06-24T17:52:00Z"/>
        </w:numPr>
        <w:rPr>
          <w:ins w:id="565" w:author="sd" w:date="2016-06-24T17:59:00Z"/>
          <w:rFonts w:ascii="仿宋" w:eastAsia="仿宋" w:hAnsi="仿宋" w:cs="仿宋"/>
          <w:sz w:val="28"/>
          <w:szCs w:val="28"/>
        </w:rPr>
      </w:pPr>
      <w:ins w:id="566" w:author="sd" w:date="2016-06-24T17:49:00Z">
        <w:r>
          <w:rPr>
            <w:rFonts w:ascii="仿宋" w:eastAsia="仿宋" w:hAnsi="仿宋" w:cs="仿宋" w:hint="eastAsia"/>
            <w:sz w:val="28"/>
            <w:szCs w:val="28"/>
          </w:rPr>
          <w:t>出站站口打开，人流涌出。</w:t>
        </w:r>
      </w:ins>
    </w:p>
    <w:p w:rsidR="005806B2" w:rsidRDefault="005806B2" w:rsidP="00E037E2">
      <w:pPr>
        <w:numPr>
          <w:ilvl w:val="0"/>
          <w:numId w:val="15"/>
          <w:ins w:id="567" w:author="sd" w:date="2016-06-24T17:59:00Z"/>
        </w:numPr>
        <w:rPr>
          <w:ins w:id="568" w:author="sd" w:date="2016-06-24T17:52:00Z"/>
          <w:rFonts w:ascii="仿宋" w:eastAsia="仿宋" w:hAnsi="仿宋" w:cs="仿宋"/>
          <w:sz w:val="28"/>
          <w:szCs w:val="28"/>
        </w:rPr>
      </w:pPr>
      <w:ins w:id="569" w:author="sd" w:date="2016-06-24T17:31:00Z">
        <w:r>
          <w:rPr>
            <w:rFonts w:ascii="仿宋" w:eastAsia="仿宋" w:hAnsi="仿宋" w:cs="仿宋" w:hint="eastAsia"/>
            <w:sz w:val="28"/>
            <w:szCs w:val="28"/>
          </w:rPr>
          <w:t>一个女孩</w:t>
        </w:r>
      </w:ins>
      <w:ins w:id="570" w:author="sd" w:date="2016-06-24T17:49:00Z">
        <w:r>
          <w:rPr>
            <w:rFonts w:ascii="仿宋" w:eastAsia="仿宋" w:hAnsi="仿宋" w:cs="仿宋" w:hint="eastAsia"/>
            <w:sz w:val="28"/>
            <w:szCs w:val="28"/>
          </w:rPr>
          <w:t>（李媛媛）提着行李箱笨拙地从</w:t>
        </w:r>
      </w:ins>
      <w:ins w:id="571" w:author="sd" w:date="2016-06-24T17:31:00Z">
        <w:r>
          <w:rPr>
            <w:rFonts w:ascii="仿宋" w:eastAsia="仿宋" w:hAnsi="仿宋" w:cs="仿宋" w:hint="eastAsia"/>
            <w:sz w:val="28"/>
            <w:szCs w:val="28"/>
          </w:rPr>
          <w:t>出站</w:t>
        </w:r>
      </w:ins>
      <w:ins w:id="572" w:author="sd" w:date="2016-06-24T17:50:00Z">
        <w:r>
          <w:rPr>
            <w:rFonts w:ascii="仿宋" w:eastAsia="仿宋" w:hAnsi="仿宋" w:cs="仿宋" w:hint="eastAsia"/>
            <w:sz w:val="28"/>
            <w:szCs w:val="28"/>
          </w:rPr>
          <w:t>口挤出来</w:t>
        </w:r>
      </w:ins>
      <w:ins w:id="573" w:author="sd" w:date="2016-06-24T17:59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Pr="00E037E2" w:rsidRDefault="005806B2" w:rsidP="00045CFE">
      <w:pPr>
        <w:numPr>
          <w:ins w:id="574" w:author="sd" w:date="2016-06-24T17:32:00Z"/>
        </w:numPr>
        <w:rPr>
          <w:ins w:id="575" w:author="sd" w:date="2016-06-24T17:31:00Z"/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  <w:ins w:id="576" w:author="sd" w:date="2016-06-24T17:52:00Z"/>
        </w:numPr>
        <w:rPr>
          <w:ins w:id="577" w:author="sd" w:date="2016-06-24T17:53:00Z"/>
          <w:rFonts w:ascii="仿宋" w:eastAsia="仿宋" w:hAnsi="仿宋" w:cs="仿宋"/>
          <w:b/>
          <w:sz w:val="28"/>
          <w:szCs w:val="28"/>
        </w:rPr>
      </w:pPr>
      <w:ins w:id="578" w:author="sd" w:date="2016-06-24T17:53:00Z">
        <w:r>
          <w:rPr>
            <w:rFonts w:ascii="仿宋" w:eastAsia="仿宋" w:hAnsi="仿宋" w:cs="仿宋" w:hint="eastAsia"/>
            <w:b/>
            <w:sz w:val="28"/>
            <w:szCs w:val="28"/>
          </w:rPr>
          <w:t>天空空镜</w:t>
        </w:r>
        <w:r>
          <w:rPr>
            <w:rFonts w:ascii="仿宋" w:eastAsia="仿宋" w:hAnsi="仿宋" w:cs="仿宋"/>
            <w:b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b/>
            <w:sz w:val="28"/>
            <w:szCs w:val="28"/>
          </w:rPr>
          <w:t>傍晚</w:t>
        </w:r>
        <w:r>
          <w:rPr>
            <w:rFonts w:ascii="仿宋" w:eastAsia="仿宋" w:hAnsi="仿宋" w:cs="仿宋"/>
            <w:b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b/>
            <w:sz w:val="28"/>
            <w:szCs w:val="28"/>
          </w:rPr>
          <w:t>外</w:t>
        </w:r>
      </w:ins>
    </w:p>
    <w:p w:rsidR="005806B2" w:rsidRDefault="005806B2" w:rsidP="00F015D2">
      <w:pPr>
        <w:numPr>
          <w:ilvl w:val="0"/>
          <w:numId w:val="15"/>
          <w:ins w:id="579" w:author="sd" w:date="2016-06-24T17:53:00Z"/>
        </w:numPr>
        <w:rPr>
          <w:ins w:id="580" w:author="sd" w:date="2016-06-24T17:53:00Z"/>
          <w:rFonts w:ascii="仿宋" w:eastAsia="仿宋" w:hAnsi="仿宋" w:cs="仿宋"/>
          <w:sz w:val="28"/>
          <w:szCs w:val="28"/>
        </w:rPr>
      </w:pPr>
      <w:ins w:id="581" w:author="sd" w:date="2016-06-24T17:53:00Z">
        <w:r>
          <w:rPr>
            <w:rFonts w:ascii="仿宋" w:eastAsia="仿宋" w:hAnsi="仿宋" w:cs="仿宋" w:hint="eastAsia"/>
            <w:sz w:val="28"/>
            <w:szCs w:val="28"/>
          </w:rPr>
          <w:t>天气</w:t>
        </w:r>
        <w:r w:rsidRPr="005806B2">
          <w:rPr>
            <w:rFonts w:ascii="仿宋" w:eastAsia="仿宋" w:hAnsi="仿宋" w:cs="仿宋" w:hint="eastAsia"/>
            <w:sz w:val="28"/>
            <w:szCs w:val="28"/>
            <w:rPrChange w:id="582" w:author="sd" w:date="2016-06-24T17:53:00Z">
              <w:rPr>
                <w:rFonts w:ascii="仿宋" w:eastAsia="仿宋" w:hAnsi="仿宋" w:cs="仿宋" w:hint="eastAsia"/>
                <w:b/>
                <w:sz w:val="28"/>
                <w:szCs w:val="28"/>
              </w:rPr>
            </w:rPrChange>
          </w:rPr>
          <w:t>转阴</w:t>
        </w:r>
        <w:r>
          <w:rPr>
            <w:rFonts w:ascii="仿宋" w:eastAsia="仿宋" w:hAnsi="仿宋" w:cs="仿宋" w:hint="eastAsia"/>
            <w:sz w:val="28"/>
            <w:szCs w:val="28"/>
          </w:rPr>
          <w:t>，天空变得乌云密布。</w:t>
        </w:r>
      </w:ins>
    </w:p>
    <w:p w:rsidR="005806B2" w:rsidRPr="005806B2" w:rsidRDefault="005806B2" w:rsidP="00F015D2">
      <w:pPr>
        <w:numPr>
          <w:ins w:id="583" w:author="sd" w:date="2016-06-24T17:53:00Z"/>
        </w:numPr>
        <w:rPr>
          <w:ins w:id="584" w:author="sd" w:date="2016-06-24T17:52:00Z"/>
          <w:rFonts w:ascii="仿宋" w:eastAsia="仿宋" w:hAnsi="仿宋" w:cs="仿宋"/>
          <w:sz w:val="28"/>
          <w:szCs w:val="28"/>
          <w:rPrChange w:id="585" w:author="sd" w:date="2016-06-24T18:09:00Z">
            <w:rPr>
              <w:ins w:id="586" w:author="sd" w:date="2016-06-24T17:52:00Z"/>
              <w:rFonts w:ascii="仿宋" w:eastAsia="仿宋" w:hAnsi="仿宋" w:cs="仿宋"/>
              <w:b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  <w:ins w:id="587" w:author="sd" w:date="2016-06-24T17:31:00Z"/>
        </w:numPr>
        <w:rPr>
          <w:ins w:id="588" w:author="sd" w:date="2016-06-24T17:32:00Z"/>
          <w:rFonts w:ascii="仿宋" w:eastAsia="仿宋" w:hAnsi="仿宋" w:cs="仿宋"/>
          <w:b/>
          <w:sz w:val="28"/>
          <w:szCs w:val="28"/>
          <w:rPrChange w:id="589" w:author="sd" w:date="2016-06-24T17:52:00Z">
            <w:rPr>
              <w:ins w:id="590" w:author="sd" w:date="2016-06-24T17:32:00Z"/>
              <w:rFonts w:ascii="仿宋" w:eastAsia="仿宋" w:hAnsi="仿宋" w:cs="仿宋"/>
              <w:sz w:val="28"/>
              <w:szCs w:val="28"/>
            </w:rPr>
          </w:rPrChange>
        </w:rPr>
      </w:pPr>
      <w:ins w:id="591" w:author="sd" w:date="2016-06-24T17:31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592" w:author="sd" w:date="2016-06-24T17:52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公交车站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593" w:author="sd" w:date="2016-06-24T17:52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</w:ins>
      <w:ins w:id="594" w:author="sd" w:date="2016-06-24T17:32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595" w:author="sd" w:date="2016-06-24T17:52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傍晚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596" w:author="sd" w:date="2016-06-24T17:52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597" w:author="sd" w:date="2016-06-24T17:52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外</w:t>
        </w:r>
      </w:ins>
    </w:p>
    <w:p w:rsidR="005806B2" w:rsidRDefault="005806B2" w:rsidP="00F015D2">
      <w:pPr>
        <w:numPr>
          <w:ilvl w:val="0"/>
          <w:numId w:val="15"/>
          <w:ins w:id="598" w:author="sd" w:date="2016-06-24T17:54:00Z"/>
        </w:numPr>
        <w:rPr>
          <w:ins w:id="599" w:author="sd" w:date="2016-06-24T17:54:00Z"/>
          <w:rFonts w:ascii="仿宋" w:eastAsia="仿宋" w:hAnsi="仿宋" w:cs="仿宋"/>
          <w:sz w:val="28"/>
          <w:szCs w:val="28"/>
        </w:rPr>
      </w:pPr>
      <w:ins w:id="600" w:author="sd" w:date="2016-06-24T17:53:00Z">
        <w:r>
          <w:rPr>
            <w:rFonts w:ascii="仿宋" w:eastAsia="仿宋" w:hAnsi="仿宋" w:cs="仿宋" w:hint="eastAsia"/>
            <w:sz w:val="28"/>
            <w:szCs w:val="28"/>
          </w:rPr>
          <w:t>女孩已经</w:t>
        </w:r>
      </w:ins>
      <w:ins w:id="601" w:author="sd" w:date="2016-06-24T17:32:00Z">
        <w:r>
          <w:rPr>
            <w:rFonts w:ascii="仿宋" w:eastAsia="仿宋" w:hAnsi="仿宋" w:cs="仿宋" w:hint="eastAsia"/>
            <w:sz w:val="28"/>
            <w:szCs w:val="28"/>
          </w:rPr>
          <w:t>来到</w:t>
        </w:r>
      </w:ins>
      <w:ins w:id="602" w:author="sd" w:date="2016-06-24T17:53:00Z">
        <w:r>
          <w:rPr>
            <w:rFonts w:ascii="仿宋" w:eastAsia="仿宋" w:hAnsi="仿宋" w:cs="仿宋" w:hint="eastAsia"/>
            <w:sz w:val="28"/>
            <w:szCs w:val="28"/>
          </w:rPr>
          <w:t>一处</w:t>
        </w:r>
      </w:ins>
      <w:ins w:id="603" w:author="sd" w:date="2016-06-24T17:32:00Z">
        <w:r>
          <w:rPr>
            <w:rFonts w:ascii="仿宋" w:eastAsia="仿宋" w:hAnsi="仿宋" w:cs="仿宋" w:hint="eastAsia"/>
            <w:sz w:val="28"/>
            <w:szCs w:val="28"/>
          </w:rPr>
          <w:t>公交站</w:t>
        </w:r>
      </w:ins>
      <w:ins w:id="604" w:author="sd" w:date="2016-06-24T17:54:00Z">
        <w:r>
          <w:rPr>
            <w:rFonts w:ascii="仿宋" w:eastAsia="仿宋" w:hAnsi="仿宋" w:cs="仿宋" w:hint="eastAsia"/>
            <w:sz w:val="28"/>
            <w:szCs w:val="28"/>
          </w:rPr>
          <w:t>一边用耳机打着电话一边</w:t>
        </w:r>
      </w:ins>
      <w:ins w:id="605" w:author="sd" w:date="2016-06-24T17:53:00Z">
        <w:r>
          <w:rPr>
            <w:rFonts w:ascii="仿宋" w:eastAsia="仿宋" w:hAnsi="仿宋" w:cs="仿宋" w:hint="eastAsia"/>
            <w:sz w:val="28"/>
            <w:szCs w:val="28"/>
          </w:rPr>
          <w:t>等车</w:t>
        </w:r>
      </w:ins>
      <w:ins w:id="606" w:author="sd" w:date="2016-06-24T17:54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F015D2">
      <w:pPr>
        <w:numPr>
          <w:ins w:id="607" w:author="sd" w:date="2016-06-24T17:54:00Z"/>
        </w:numPr>
        <w:rPr>
          <w:ins w:id="608" w:author="sd" w:date="2016-06-24T17:54:00Z"/>
          <w:rFonts w:ascii="仿宋" w:eastAsia="仿宋" w:hAnsi="仿宋" w:cs="仿宋"/>
          <w:sz w:val="28"/>
          <w:szCs w:val="28"/>
        </w:rPr>
      </w:pPr>
      <w:ins w:id="609" w:author="sd" w:date="2016-06-24T17:54:00Z">
        <w:r>
          <w:rPr>
            <w:rFonts w:ascii="仿宋" w:eastAsia="仿宋" w:hAnsi="仿宋" w:cs="仿宋" w:hint="eastAsia"/>
            <w:sz w:val="28"/>
            <w:szCs w:val="28"/>
          </w:rPr>
          <w:t>女孩：妈，我到平海了啊</w:t>
        </w:r>
      </w:ins>
      <w:ins w:id="610" w:author="sd" w:date="2016-06-24T17:59:00Z">
        <w:r>
          <w:rPr>
            <w:rFonts w:ascii="仿宋" w:eastAsia="仿宋" w:hAnsi="仿宋" w:cs="仿宋" w:hint="eastAsia"/>
            <w:sz w:val="28"/>
            <w:szCs w:val="28"/>
          </w:rPr>
          <w:t>……</w:t>
        </w:r>
      </w:ins>
      <w:ins w:id="611" w:author="sd" w:date="2016-06-24T17:54:00Z">
        <w:r>
          <w:rPr>
            <w:rFonts w:ascii="仿宋" w:eastAsia="仿宋" w:hAnsi="仿宋" w:cs="仿宋" w:hint="eastAsia"/>
            <w:sz w:val="28"/>
            <w:szCs w:val="28"/>
          </w:rPr>
          <w:t>不用担心</w:t>
        </w:r>
      </w:ins>
      <w:ins w:id="612" w:author="sd" w:date="2016-06-24T17:59:00Z">
        <w:r>
          <w:rPr>
            <w:rFonts w:ascii="仿宋" w:eastAsia="仿宋" w:hAnsi="仿宋" w:cs="仿宋" w:hint="eastAsia"/>
            <w:sz w:val="28"/>
            <w:szCs w:val="28"/>
          </w:rPr>
          <w:t>……</w:t>
        </w:r>
      </w:ins>
      <w:ins w:id="613" w:author="sd" w:date="2016-06-24T17:54:00Z">
        <w:r>
          <w:rPr>
            <w:rFonts w:ascii="仿宋" w:eastAsia="仿宋" w:hAnsi="仿宋" w:cs="仿宋" w:hint="eastAsia"/>
            <w:sz w:val="28"/>
            <w:szCs w:val="28"/>
          </w:rPr>
          <w:t>正等车呢</w:t>
        </w:r>
      </w:ins>
      <w:ins w:id="614" w:author="sd" w:date="2016-06-24T17:59:00Z">
        <w:r>
          <w:rPr>
            <w:rFonts w:ascii="仿宋" w:eastAsia="仿宋" w:hAnsi="仿宋" w:cs="仿宋" w:hint="eastAsia"/>
            <w:sz w:val="28"/>
            <w:szCs w:val="28"/>
          </w:rPr>
          <w:t>……</w:t>
        </w:r>
      </w:ins>
      <w:ins w:id="615" w:author="sd" w:date="2016-06-24T17:54:00Z">
        <w:r>
          <w:rPr>
            <w:rFonts w:ascii="仿宋" w:eastAsia="仿宋" w:hAnsi="仿宋" w:cs="仿宋" w:hint="eastAsia"/>
            <w:sz w:val="28"/>
            <w:szCs w:val="28"/>
          </w:rPr>
          <w:t>马上就坐上车了</w:t>
        </w:r>
      </w:ins>
      <w:ins w:id="616" w:author="sd" w:date="2016-06-24T17:59:00Z">
        <w:r>
          <w:rPr>
            <w:rFonts w:ascii="仿宋" w:eastAsia="仿宋" w:hAnsi="仿宋" w:cs="仿宋" w:hint="eastAsia"/>
            <w:sz w:val="28"/>
            <w:szCs w:val="28"/>
          </w:rPr>
          <w:t>……行了我知道了，安顿下来</w:t>
        </w:r>
      </w:ins>
      <w:ins w:id="617" w:author="sd" w:date="2016-06-24T18:00:00Z">
        <w:r>
          <w:rPr>
            <w:rFonts w:ascii="仿宋" w:eastAsia="仿宋" w:hAnsi="仿宋" w:cs="仿宋" w:hint="eastAsia"/>
            <w:sz w:val="28"/>
            <w:szCs w:val="28"/>
          </w:rPr>
          <w:t>就通知你，</w:t>
        </w:r>
      </w:ins>
      <w:ins w:id="618" w:author="sd" w:date="2016-06-24T17:56:00Z">
        <w:r>
          <w:rPr>
            <w:rFonts w:ascii="仿宋" w:eastAsia="仿宋" w:hAnsi="仿宋" w:cs="仿宋" w:hint="eastAsia"/>
            <w:sz w:val="28"/>
            <w:szCs w:val="28"/>
          </w:rPr>
          <w:t>手机快没电了，挂了啊。</w:t>
        </w:r>
      </w:ins>
    </w:p>
    <w:p w:rsidR="005806B2" w:rsidRDefault="005806B2" w:rsidP="00F015D2">
      <w:pPr>
        <w:numPr>
          <w:ilvl w:val="0"/>
          <w:numId w:val="15"/>
          <w:ins w:id="619" w:author="sd" w:date="2016-06-24T17:55:00Z"/>
        </w:numPr>
        <w:rPr>
          <w:ins w:id="620" w:author="sd" w:date="2016-06-24T17:55:00Z"/>
          <w:rFonts w:ascii="仿宋" w:eastAsia="仿宋" w:hAnsi="仿宋" w:cs="仿宋"/>
          <w:sz w:val="28"/>
          <w:szCs w:val="28"/>
        </w:rPr>
      </w:pPr>
      <w:ins w:id="621" w:author="sd" w:date="2016-06-24T17:53:00Z">
        <w:r>
          <w:rPr>
            <w:rFonts w:ascii="仿宋" w:eastAsia="仿宋" w:hAnsi="仿宋" w:cs="仿宋" w:hint="eastAsia"/>
            <w:sz w:val="28"/>
            <w:szCs w:val="28"/>
          </w:rPr>
          <w:t>这时开始飘起雨来</w:t>
        </w:r>
      </w:ins>
      <w:ins w:id="622" w:author="sd" w:date="2016-06-24T17:54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623" w:author="sd" w:date="2016-06-24T17:55:00Z">
        <w:r>
          <w:rPr>
            <w:rFonts w:ascii="仿宋" w:eastAsia="仿宋" w:hAnsi="仿宋" w:cs="仿宋" w:hint="eastAsia"/>
            <w:sz w:val="28"/>
            <w:szCs w:val="28"/>
          </w:rPr>
          <w:t>女孩只好举起自己的包包挡雨，雨越下越大，女孩焦急地看着路尽头，没有公交开过来，她有些着急地跺着脚。</w:t>
        </w:r>
      </w:ins>
    </w:p>
    <w:p w:rsidR="005806B2" w:rsidRDefault="005806B2" w:rsidP="00F015D2">
      <w:pPr>
        <w:numPr>
          <w:ilvl w:val="0"/>
          <w:numId w:val="15"/>
          <w:ins w:id="624" w:author="sd" w:date="2016-06-24T17:55:00Z"/>
        </w:numPr>
        <w:rPr>
          <w:ins w:id="625" w:author="sd" w:date="2016-06-24T17:57:00Z"/>
          <w:rFonts w:ascii="仿宋" w:eastAsia="仿宋" w:hAnsi="仿宋" w:cs="仿宋"/>
          <w:sz w:val="28"/>
          <w:szCs w:val="28"/>
        </w:rPr>
      </w:pPr>
      <w:ins w:id="626" w:author="sd" w:date="2016-06-24T17:55:00Z">
        <w:r>
          <w:rPr>
            <w:rFonts w:ascii="仿宋" w:eastAsia="仿宋" w:hAnsi="仿宋" w:cs="仿宋" w:hint="eastAsia"/>
            <w:sz w:val="28"/>
            <w:szCs w:val="28"/>
          </w:rPr>
          <w:t>这时</w:t>
        </w:r>
      </w:ins>
      <w:ins w:id="627" w:author="sd" w:date="2016-06-24T17:32:00Z">
        <w:r>
          <w:rPr>
            <w:rFonts w:ascii="仿宋" w:eastAsia="仿宋" w:hAnsi="仿宋" w:cs="仿宋" w:hint="eastAsia"/>
            <w:sz w:val="28"/>
            <w:szCs w:val="28"/>
          </w:rPr>
          <w:t>一个小蹦蹦停</w:t>
        </w:r>
      </w:ins>
      <w:ins w:id="628" w:author="sd" w:date="2016-06-24T17:55:00Z">
        <w:r>
          <w:rPr>
            <w:rFonts w:ascii="仿宋" w:eastAsia="仿宋" w:hAnsi="仿宋" w:cs="仿宋" w:hint="eastAsia"/>
            <w:sz w:val="28"/>
            <w:szCs w:val="28"/>
          </w:rPr>
          <w:t>在她面前</w:t>
        </w:r>
      </w:ins>
      <w:ins w:id="629" w:author="sd" w:date="2016-06-24T17:32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630" w:author="sd" w:date="2016-06-24T17:56:00Z">
        <w:r>
          <w:rPr>
            <w:rFonts w:ascii="仿宋" w:eastAsia="仿宋" w:hAnsi="仿宋" w:cs="仿宋" w:hint="eastAsia"/>
            <w:sz w:val="28"/>
            <w:szCs w:val="28"/>
          </w:rPr>
          <w:t>开蹦蹦的是一个</w:t>
        </w:r>
      </w:ins>
      <w:ins w:id="631" w:author="sd" w:date="2016-06-24T17:57:00Z">
        <w:r>
          <w:rPr>
            <w:rFonts w:ascii="仿宋" w:eastAsia="仿宋" w:hAnsi="仿宋" w:cs="仿宋" w:hint="eastAsia"/>
            <w:sz w:val="28"/>
            <w:szCs w:val="28"/>
          </w:rPr>
          <w:t>帽檐压得很低的男人。</w:t>
        </w:r>
      </w:ins>
    </w:p>
    <w:p w:rsidR="005806B2" w:rsidRDefault="005806B2" w:rsidP="00B35977">
      <w:pPr>
        <w:numPr>
          <w:ins w:id="632" w:author="sd" w:date="2016-06-24T17:57:00Z"/>
        </w:numPr>
        <w:rPr>
          <w:ins w:id="633" w:author="sd" w:date="2016-06-24T17:57:00Z"/>
          <w:rFonts w:ascii="仿宋" w:eastAsia="仿宋" w:hAnsi="仿宋" w:cs="仿宋"/>
          <w:sz w:val="28"/>
          <w:szCs w:val="28"/>
        </w:rPr>
      </w:pPr>
      <w:ins w:id="634" w:author="sd" w:date="2016-06-24T17:57:00Z">
        <w:r>
          <w:rPr>
            <w:rFonts w:ascii="仿宋" w:eastAsia="仿宋" w:hAnsi="仿宋" w:cs="仿宋" w:hint="eastAsia"/>
            <w:sz w:val="28"/>
            <w:szCs w:val="28"/>
          </w:rPr>
          <w:t>男人：去哪儿啊？</w:t>
        </w:r>
      </w:ins>
    </w:p>
    <w:p w:rsidR="005806B2" w:rsidRDefault="005806B2" w:rsidP="00B35977">
      <w:pPr>
        <w:numPr>
          <w:ins w:id="635" w:author="sd" w:date="2016-06-24T17:57:00Z"/>
        </w:numPr>
        <w:rPr>
          <w:ins w:id="636" w:author="sd" w:date="2016-06-24T17:57:00Z"/>
          <w:rFonts w:ascii="仿宋" w:eastAsia="仿宋" w:hAnsi="仿宋" w:cs="仿宋"/>
          <w:sz w:val="28"/>
          <w:szCs w:val="28"/>
        </w:rPr>
      </w:pPr>
      <w:ins w:id="637" w:author="sd" w:date="2016-06-24T17:57:00Z">
        <w:r>
          <w:rPr>
            <w:rFonts w:ascii="仿宋" w:eastAsia="仿宋" w:hAnsi="仿宋" w:cs="仿宋" w:hint="eastAsia"/>
            <w:sz w:val="28"/>
            <w:szCs w:val="28"/>
          </w:rPr>
          <w:t>女孩：时间大厦多少钱？</w:t>
        </w:r>
      </w:ins>
    </w:p>
    <w:p w:rsidR="005806B2" w:rsidRDefault="005806B2" w:rsidP="00B35977">
      <w:pPr>
        <w:numPr>
          <w:ins w:id="638" w:author="sd" w:date="2016-06-24T17:57:00Z"/>
        </w:numPr>
        <w:rPr>
          <w:ins w:id="639" w:author="sd" w:date="2016-06-24T17:58:00Z"/>
          <w:rFonts w:ascii="仿宋" w:eastAsia="仿宋" w:hAnsi="仿宋" w:cs="仿宋"/>
          <w:sz w:val="28"/>
          <w:szCs w:val="28"/>
        </w:rPr>
      </w:pPr>
      <w:ins w:id="640" w:author="sd" w:date="2016-06-24T17:57:00Z">
        <w:r>
          <w:rPr>
            <w:rFonts w:ascii="仿宋" w:eastAsia="仿宋" w:hAnsi="仿宋" w:cs="仿宋" w:hint="eastAsia"/>
            <w:sz w:val="28"/>
            <w:szCs w:val="28"/>
          </w:rPr>
          <w:t>男人：我正好也住那儿，给十块钱顺路捎上你</w:t>
        </w:r>
      </w:ins>
      <w:ins w:id="641" w:author="sd" w:date="2016-06-24T17:58:00Z">
        <w:r>
          <w:rPr>
            <w:rFonts w:ascii="仿宋" w:eastAsia="仿宋" w:hAnsi="仿宋" w:cs="仿宋" w:hint="eastAsia"/>
            <w:sz w:val="28"/>
            <w:szCs w:val="28"/>
          </w:rPr>
          <w:t>吧。</w:t>
        </w:r>
      </w:ins>
    </w:p>
    <w:p w:rsidR="005806B2" w:rsidRDefault="005806B2" w:rsidP="00B35977">
      <w:pPr>
        <w:numPr>
          <w:ins w:id="642" w:author="sd" w:date="2016-06-24T17:57:00Z"/>
        </w:numPr>
        <w:rPr>
          <w:ins w:id="643" w:author="sd" w:date="2016-06-24T17:32:00Z"/>
          <w:rFonts w:ascii="仿宋" w:eastAsia="仿宋" w:hAnsi="仿宋" w:cs="仿宋"/>
          <w:sz w:val="28"/>
          <w:szCs w:val="28"/>
        </w:rPr>
      </w:pPr>
      <w:ins w:id="644" w:author="sd" w:date="2016-06-24T17:58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女孩面露喜色。</w:t>
        </w:r>
      </w:ins>
    </w:p>
    <w:p w:rsidR="005806B2" w:rsidRDefault="005806B2" w:rsidP="00045CFE">
      <w:pPr>
        <w:numPr>
          <w:ins w:id="645" w:author="sd" w:date="2016-06-24T17:32:00Z"/>
        </w:numPr>
        <w:rPr>
          <w:ins w:id="646" w:author="sd" w:date="2016-06-24T17:32:00Z"/>
          <w:rFonts w:ascii="仿宋" w:eastAsia="仿宋" w:hAnsi="仿宋" w:cs="仿宋"/>
          <w:sz w:val="28"/>
          <w:szCs w:val="28"/>
        </w:rPr>
      </w:pPr>
    </w:p>
    <w:p w:rsidR="005806B2" w:rsidRPr="005806B2" w:rsidRDefault="005806B2">
      <w:pPr>
        <w:numPr>
          <w:ilvl w:val="0"/>
          <w:numId w:val="1"/>
          <w:ins w:id="647" w:author="sd" w:date="2016-06-24T12:01:00Z"/>
        </w:numPr>
        <w:rPr>
          <w:ins w:id="648" w:author="sd" w:date="2016-06-24T17:32:00Z"/>
          <w:rFonts w:ascii="仿宋" w:eastAsia="仿宋" w:hAnsi="仿宋" w:cs="仿宋"/>
          <w:b/>
          <w:sz w:val="28"/>
          <w:szCs w:val="28"/>
          <w:rPrChange w:id="649" w:author="sd" w:date="2016-06-24T18:09:00Z">
            <w:rPr>
              <w:ins w:id="650" w:author="sd" w:date="2016-06-24T17:32:00Z"/>
              <w:rFonts w:ascii="仿宋" w:eastAsia="仿宋" w:hAnsi="仿宋" w:cs="仿宋"/>
              <w:sz w:val="28"/>
              <w:szCs w:val="28"/>
            </w:rPr>
          </w:rPrChange>
        </w:rPr>
      </w:pPr>
      <w:ins w:id="651" w:author="sd" w:date="2016-06-24T17:32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652" w:author="sd" w:date="2016-06-24T18:0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小蹦蹦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653" w:author="sd" w:date="2016-06-24T18:09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654" w:author="sd" w:date="2016-06-24T18:0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傍晚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655" w:author="sd" w:date="2016-06-24T18:09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656" w:author="sd" w:date="2016-06-24T18:0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外</w:t>
        </w:r>
      </w:ins>
    </w:p>
    <w:p w:rsidR="005806B2" w:rsidRDefault="005806B2" w:rsidP="00B35977">
      <w:pPr>
        <w:numPr>
          <w:ilvl w:val="0"/>
          <w:numId w:val="15"/>
          <w:ins w:id="657" w:author="sd" w:date="2016-06-24T18:02:00Z"/>
        </w:numPr>
        <w:rPr>
          <w:ins w:id="658" w:author="sd" w:date="2016-06-24T18:02:00Z"/>
          <w:rFonts w:ascii="仿宋" w:eastAsia="仿宋" w:hAnsi="仿宋" w:cs="仿宋"/>
          <w:sz w:val="28"/>
          <w:szCs w:val="28"/>
        </w:rPr>
      </w:pPr>
      <w:ins w:id="659" w:author="sd" w:date="2016-06-24T17:33:00Z">
        <w:r>
          <w:rPr>
            <w:rFonts w:ascii="仿宋" w:eastAsia="仿宋" w:hAnsi="仿宋" w:cs="仿宋" w:hint="eastAsia"/>
            <w:sz w:val="28"/>
            <w:szCs w:val="28"/>
          </w:rPr>
          <w:t>女孩</w:t>
        </w:r>
      </w:ins>
      <w:ins w:id="660" w:author="sd" w:date="2016-06-24T18:00:00Z">
        <w:r>
          <w:rPr>
            <w:rFonts w:ascii="仿宋" w:eastAsia="仿宋" w:hAnsi="仿宋" w:cs="仿宋" w:hint="eastAsia"/>
            <w:sz w:val="28"/>
            <w:szCs w:val="28"/>
          </w:rPr>
          <w:t>坐在</w:t>
        </w:r>
      </w:ins>
      <w:ins w:id="661" w:author="sd" w:date="2016-06-24T18:01:00Z">
        <w:r>
          <w:rPr>
            <w:rFonts w:ascii="仿宋" w:eastAsia="仿宋" w:hAnsi="仿宋" w:cs="仿宋" w:hint="eastAsia"/>
            <w:sz w:val="28"/>
            <w:szCs w:val="28"/>
          </w:rPr>
          <w:t>颠簸的蹦蹦里低头刷着手机，手机显示没电自动关机。</w:t>
        </w:r>
      </w:ins>
    </w:p>
    <w:p w:rsidR="005806B2" w:rsidRDefault="005806B2" w:rsidP="00B35977">
      <w:pPr>
        <w:numPr>
          <w:ins w:id="662" w:author="sd" w:date="2016-06-24T18:02:00Z"/>
        </w:numPr>
        <w:rPr>
          <w:ins w:id="663" w:author="sd" w:date="2016-06-24T18:02:00Z"/>
          <w:rFonts w:ascii="仿宋" w:eastAsia="仿宋" w:hAnsi="仿宋" w:cs="仿宋"/>
          <w:sz w:val="28"/>
          <w:szCs w:val="28"/>
        </w:rPr>
      </w:pPr>
      <w:ins w:id="664" w:author="sd" w:date="2016-06-24T18:01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女孩这才</w:t>
        </w:r>
      </w:ins>
      <w:ins w:id="665" w:author="sd" w:date="2016-06-24T18:09:00Z">
        <w:r>
          <w:rPr>
            <w:rFonts w:ascii="仿宋" w:eastAsia="仿宋" w:hAnsi="仿宋" w:cs="仿宋" w:hint="eastAsia"/>
            <w:sz w:val="28"/>
            <w:szCs w:val="28"/>
          </w:rPr>
          <w:t>懒懒</w:t>
        </w:r>
      </w:ins>
      <w:ins w:id="666" w:author="sd" w:date="2016-06-24T18:01:00Z">
        <w:r>
          <w:rPr>
            <w:rFonts w:ascii="仿宋" w:eastAsia="仿宋" w:hAnsi="仿宋" w:cs="仿宋" w:hint="eastAsia"/>
            <w:sz w:val="28"/>
            <w:szCs w:val="28"/>
          </w:rPr>
          <w:t>地抬起头，却发现窗外的街景</w:t>
        </w:r>
      </w:ins>
      <w:ins w:id="667" w:author="sd" w:date="2016-06-24T18:02:00Z">
        <w:r>
          <w:rPr>
            <w:rFonts w:ascii="仿宋" w:eastAsia="仿宋" w:hAnsi="仿宋" w:cs="仿宋" w:hint="eastAsia"/>
            <w:sz w:val="28"/>
            <w:szCs w:val="28"/>
          </w:rPr>
          <w:t>十分破败。</w:t>
        </w:r>
      </w:ins>
    </w:p>
    <w:p w:rsidR="005806B2" w:rsidRDefault="005806B2" w:rsidP="00B35977">
      <w:pPr>
        <w:numPr>
          <w:ins w:id="668" w:author="sd" w:date="2016-06-24T18:02:00Z"/>
        </w:numPr>
        <w:rPr>
          <w:ins w:id="669" w:author="sd" w:date="2016-06-24T18:03:00Z"/>
          <w:rFonts w:ascii="仿宋" w:eastAsia="仿宋" w:hAnsi="仿宋" w:cs="仿宋"/>
          <w:sz w:val="28"/>
          <w:szCs w:val="28"/>
        </w:rPr>
      </w:pPr>
      <w:ins w:id="670" w:author="sd" w:date="2016-06-24T18:02:00Z">
        <w:r>
          <w:rPr>
            <w:rFonts w:ascii="仿宋" w:eastAsia="仿宋" w:hAnsi="仿宋" w:cs="仿宋" w:hint="eastAsia"/>
            <w:sz w:val="28"/>
            <w:szCs w:val="28"/>
          </w:rPr>
          <w:t>女孩（拍了拍前方的小</w:t>
        </w:r>
      </w:ins>
      <w:ins w:id="671" w:author="sd" w:date="2016-06-24T18:03:00Z">
        <w:r>
          <w:rPr>
            <w:rFonts w:ascii="仿宋" w:eastAsia="仿宋" w:hAnsi="仿宋" w:cs="仿宋" w:hint="eastAsia"/>
            <w:sz w:val="28"/>
            <w:szCs w:val="28"/>
          </w:rPr>
          <w:t>窗子和男子对话）</w:t>
        </w:r>
      </w:ins>
      <w:ins w:id="672" w:author="sd" w:date="2016-06-24T18:02:00Z">
        <w:r>
          <w:rPr>
            <w:rFonts w:ascii="仿宋" w:eastAsia="仿宋" w:hAnsi="仿宋" w:cs="仿宋" w:hint="eastAsia"/>
            <w:sz w:val="28"/>
            <w:szCs w:val="28"/>
          </w:rPr>
          <w:t>：</w:t>
        </w:r>
      </w:ins>
      <w:ins w:id="673" w:author="sd" w:date="2016-06-24T18:03:00Z">
        <w:r>
          <w:rPr>
            <w:rFonts w:ascii="仿宋" w:eastAsia="仿宋" w:hAnsi="仿宋" w:cs="仿宋" w:hint="eastAsia"/>
            <w:sz w:val="28"/>
            <w:szCs w:val="28"/>
          </w:rPr>
          <w:t>师父，是不是开错路了？时间大厦应该在市中心呀？</w:t>
        </w:r>
      </w:ins>
    </w:p>
    <w:p w:rsidR="005806B2" w:rsidRDefault="005806B2" w:rsidP="00B35977">
      <w:pPr>
        <w:numPr>
          <w:ilvl w:val="0"/>
          <w:numId w:val="15"/>
          <w:ins w:id="674" w:author="sd" w:date="2016-06-24T18:04:00Z"/>
        </w:numPr>
        <w:rPr>
          <w:ins w:id="675" w:author="sd" w:date="2016-06-24T18:04:00Z"/>
          <w:rFonts w:ascii="仿宋" w:eastAsia="仿宋" w:hAnsi="仿宋" w:cs="仿宋"/>
          <w:sz w:val="28"/>
          <w:szCs w:val="28"/>
        </w:rPr>
      </w:pPr>
      <w:ins w:id="676" w:author="sd" w:date="2016-06-24T18:03:00Z">
        <w:r>
          <w:rPr>
            <w:rFonts w:ascii="仿宋" w:eastAsia="仿宋" w:hAnsi="仿宋" w:cs="仿宋" w:hint="eastAsia"/>
            <w:sz w:val="28"/>
            <w:szCs w:val="28"/>
          </w:rPr>
          <w:t>男子自顾自开车，不应答，女孩脸色有些不对劲，看了看荒凉的四周</w:t>
        </w:r>
      </w:ins>
      <w:ins w:id="677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，又敲了敲窗子。</w:t>
        </w:r>
      </w:ins>
    </w:p>
    <w:p w:rsidR="005806B2" w:rsidRDefault="005806B2" w:rsidP="00B35977">
      <w:pPr>
        <w:numPr>
          <w:ins w:id="678" w:author="sd" w:date="2016-06-24T18:04:00Z"/>
        </w:numPr>
        <w:rPr>
          <w:ins w:id="679" w:author="sd" w:date="2016-06-24T18:04:00Z"/>
          <w:rFonts w:ascii="仿宋" w:eastAsia="仿宋" w:hAnsi="仿宋" w:cs="仿宋"/>
          <w:sz w:val="28"/>
          <w:szCs w:val="28"/>
        </w:rPr>
      </w:pPr>
      <w:ins w:id="680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女孩</w:t>
        </w:r>
      </w:ins>
      <w:ins w:id="681" w:author="sd" w:date="2016-06-24T18:10:00Z">
        <w:r>
          <w:rPr>
            <w:rFonts w:ascii="仿宋" w:eastAsia="仿宋" w:hAnsi="仿宋" w:cs="仿宋" w:hint="eastAsia"/>
            <w:sz w:val="28"/>
            <w:szCs w:val="28"/>
          </w:rPr>
          <w:t>（喊着）</w:t>
        </w:r>
      </w:ins>
      <w:ins w:id="682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：停车！停车！我要下车！</w:t>
        </w:r>
      </w:ins>
    </w:p>
    <w:p w:rsidR="005806B2" w:rsidRDefault="005806B2" w:rsidP="00B35977">
      <w:pPr>
        <w:numPr>
          <w:ilvl w:val="0"/>
          <w:numId w:val="15"/>
          <w:ins w:id="683" w:author="sd" w:date="2016-06-24T18:04:00Z"/>
        </w:numPr>
        <w:rPr>
          <w:ins w:id="684" w:author="sd" w:date="2016-06-24T18:04:00Z"/>
          <w:rFonts w:ascii="仿宋" w:eastAsia="仿宋" w:hAnsi="仿宋" w:cs="仿宋"/>
          <w:sz w:val="28"/>
          <w:szCs w:val="28"/>
        </w:rPr>
      </w:pPr>
      <w:ins w:id="685" w:author="sd" w:date="2016-06-24T18:10:00Z">
        <w:r>
          <w:rPr>
            <w:rFonts w:ascii="仿宋" w:eastAsia="仿宋" w:hAnsi="仿宋" w:cs="仿宋" w:hint="eastAsia"/>
            <w:sz w:val="28"/>
            <w:szCs w:val="28"/>
          </w:rPr>
          <w:t>小蹦蹦猛烈地颠簸了一下，</w:t>
        </w:r>
      </w:ins>
      <w:ins w:id="686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越</w:t>
        </w:r>
      </w:ins>
      <w:ins w:id="687" w:author="sd" w:date="2016-06-24T18:10:00Z">
        <w:r>
          <w:rPr>
            <w:rFonts w:ascii="仿宋" w:eastAsia="仿宋" w:hAnsi="仿宋" w:cs="仿宋" w:hint="eastAsia"/>
            <w:sz w:val="28"/>
            <w:szCs w:val="28"/>
          </w:rPr>
          <w:t>开</w:t>
        </w:r>
      </w:ins>
      <w:ins w:id="688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越快了，女孩</w:t>
        </w:r>
      </w:ins>
      <w:ins w:id="689" w:author="sd" w:date="2016-06-24T18:10:00Z">
        <w:r>
          <w:rPr>
            <w:rFonts w:ascii="仿宋" w:eastAsia="仿宋" w:hAnsi="仿宋" w:cs="仿宋" w:hint="eastAsia"/>
            <w:sz w:val="28"/>
            <w:szCs w:val="28"/>
          </w:rPr>
          <w:t>见旁边的街景愈发急速后退着，神色</w:t>
        </w:r>
      </w:ins>
      <w:ins w:id="690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惊恐</w:t>
        </w:r>
      </w:ins>
      <w:ins w:id="691" w:author="sd" w:date="2016-06-24T18:10:00Z">
        <w:r>
          <w:rPr>
            <w:rFonts w:ascii="仿宋" w:eastAsia="仿宋" w:hAnsi="仿宋" w:cs="仿宋" w:hint="eastAsia"/>
            <w:sz w:val="28"/>
            <w:szCs w:val="28"/>
          </w:rPr>
          <w:t>，更加</w:t>
        </w:r>
      </w:ins>
      <w:ins w:id="692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用力</w:t>
        </w:r>
      </w:ins>
      <w:ins w:id="693" w:author="sd" w:date="2016-06-24T18:10:00Z">
        <w:r>
          <w:rPr>
            <w:rFonts w:ascii="仿宋" w:eastAsia="仿宋" w:hAnsi="仿宋" w:cs="仿宋" w:hint="eastAsia"/>
            <w:sz w:val="28"/>
            <w:szCs w:val="28"/>
          </w:rPr>
          <w:t>地</w:t>
        </w:r>
      </w:ins>
      <w:ins w:id="694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拍着窗子。</w:t>
        </w:r>
      </w:ins>
    </w:p>
    <w:p w:rsidR="005806B2" w:rsidRDefault="005806B2" w:rsidP="00B35977">
      <w:pPr>
        <w:numPr>
          <w:ins w:id="695" w:author="sd" w:date="2016-06-24T18:04:00Z"/>
        </w:numPr>
        <w:rPr>
          <w:ins w:id="696" w:author="sd" w:date="2016-06-24T18:05:00Z"/>
          <w:rFonts w:ascii="仿宋" w:eastAsia="仿宋" w:hAnsi="仿宋" w:cs="仿宋"/>
          <w:sz w:val="28"/>
          <w:szCs w:val="28"/>
        </w:rPr>
      </w:pPr>
      <w:ins w:id="697" w:author="sd" w:date="2016-06-24T18:04:00Z">
        <w:r>
          <w:rPr>
            <w:rFonts w:ascii="仿宋" w:eastAsia="仿宋" w:hAnsi="仿宋" w:cs="仿宋" w:hint="eastAsia"/>
            <w:sz w:val="28"/>
            <w:szCs w:val="28"/>
          </w:rPr>
          <w:t>女孩（声嘶力竭）：</w:t>
        </w:r>
      </w:ins>
      <w:ins w:id="698" w:author="sd" w:date="2016-06-24T18:05:00Z">
        <w:r>
          <w:rPr>
            <w:rFonts w:ascii="仿宋" w:eastAsia="仿宋" w:hAnsi="仿宋" w:cs="仿宋" w:hint="eastAsia"/>
            <w:sz w:val="28"/>
            <w:szCs w:val="28"/>
          </w:rPr>
          <w:t>这是哪儿啊！</w:t>
        </w:r>
      </w:ins>
      <w:ins w:id="699" w:author="sd" w:date="2016-06-24T18:11:00Z">
        <w:r>
          <w:rPr>
            <w:rFonts w:ascii="仿宋" w:eastAsia="仿宋" w:hAnsi="仿宋" w:cs="仿宋" w:hint="eastAsia"/>
            <w:sz w:val="28"/>
            <w:szCs w:val="28"/>
          </w:rPr>
          <w:t>停车！</w:t>
        </w:r>
      </w:ins>
      <w:ins w:id="700" w:author="sd" w:date="2016-06-24T18:05:00Z">
        <w:r>
          <w:rPr>
            <w:rFonts w:ascii="仿宋" w:eastAsia="仿宋" w:hAnsi="仿宋" w:cs="仿宋" w:hint="eastAsia"/>
            <w:sz w:val="28"/>
            <w:szCs w:val="28"/>
          </w:rPr>
          <w:t>我让你停车！救命啊！救命！</w:t>
        </w:r>
      </w:ins>
    </w:p>
    <w:p w:rsidR="005806B2" w:rsidRPr="00B35977" w:rsidRDefault="005806B2" w:rsidP="00B35977">
      <w:pPr>
        <w:numPr>
          <w:ins w:id="701" w:author="sd" w:date="2016-06-24T18:04:00Z"/>
        </w:numPr>
        <w:rPr>
          <w:ins w:id="702" w:author="sd" w:date="2016-06-24T18:05:00Z"/>
          <w:rFonts w:ascii="仿宋" w:eastAsia="仿宋" w:hAnsi="仿宋" w:cs="仿宋"/>
          <w:sz w:val="28"/>
          <w:szCs w:val="28"/>
        </w:rPr>
      </w:pPr>
      <w:ins w:id="703" w:author="sd" w:date="2016-06-24T18:05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荒凉的</w:t>
        </w:r>
      </w:ins>
      <w:ins w:id="704" w:author="sd" w:date="2016-06-24T18:11:00Z">
        <w:r>
          <w:rPr>
            <w:rFonts w:ascii="仿宋" w:eastAsia="仿宋" w:hAnsi="仿宋" w:cs="仿宋" w:hint="eastAsia"/>
            <w:sz w:val="28"/>
            <w:szCs w:val="28"/>
          </w:rPr>
          <w:t>街道</w:t>
        </w:r>
      </w:ins>
      <w:ins w:id="705" w:author="sd" w:date="2016-06-24T18:05:00Z">
        <w:r>
          <w:rPr>
            <w:rFonts w:ascii="仿宋" w:eastAsia="仿宋" w:hAnsi="仿宋" w:cs="仿宋" w:hint="eastAsia"/>
            <w:sz w:val="28"/>
            <w:szCs w:val="28"/>
          </w:rPr>
          <w:t>人烟稀少，女孩的叫喊被雷雨声淹没。</w:t>
        </w:r>
      </w:ins>
    </w:p>
    <w:p w:rsidR="005806B2" w:rsidRDefault="005806B2" w:rsidP="00045CFE">
      <w:pPr>
        <w:numPr>
          <w:ins w:id="706" w:author="sd" w:date="2016-06-24T18:14:00Z"/>
        </w:numPr>
        <w:rPr>
          <w:ins w:id="707" w:author="sd" w:date="2016-06-24T18:14:00Z"/>
          <w:rFonts w:ascii="仿宋" w:eastAsia="仿宋" w:hAnsi="仿宋" w:cs="仿宋"/>
          <w:sz w:val="28"/>
          <w:szCs w:val="28"/>
        </w:rPr>
      </w:pPr>
    </w:p>
    <w:p w:rsidR="005806B2" w:rsidRPr="005806B2" w:rsidRDefault="005806B2" w:rsidP="00045CFE">
      <w:pPr>
        <w:numPr>
          <w:ins w:id="708" w:author="sd" w:date="2016-06-24T18:14:00Z"/>
        </w:numPr>
        <w:rPr>
          <w:ins w:id="709" w:author="sd" w:date="2016-06-24T18:14:00Z"/>
          <w:rFonts w:ascii="仿宋" w:eastAsia="仿宋" w:hAnsi="仿宋" w:cs="仿宋"/>
          <w:b/>
          <w:sz w:val="28"/>
          <w:szCs w:val="28"/>
          <w:rPrChange w:id="710" w:author="sd" w:date="2016-06-24T18:14:00Z">
            <w:rPr>
              <w:ins w:id="711" w:author="sd" w:date="2016-06-24T18:14:00Z"/>
              <w:rFonts w:ascii="仿宋" w:eastAsia="仿宋" w:hAnsi="仿宋" w:cs="仿宋"/>
              <w:sz w:val="28"/>
              <w:szCs w:val="28"/>
            </w:rPr>
          </w:rPrChange>
        </w:rPr>
      </w:pPr>
      <w:ins w:id="712" w:author="sd" w:date="2016-06-24T18:14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713" w:author="sd" w:date="2016-06-24T18:14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字幕</w:t>
        </w:r>
        <w:r>
          <w:rPr>
            <w:rFonts w:ascii="仿宋" w:eastAsia="仿宋" w:hAnsi="仿宋" w:cs="仿宋" w:hint="eastAsia"/>
            <w:b/>
            <w:sz w:val="28"/>
            <w:szCs w:val="28"/>
          </w:rPr>
          <w:t>：两日后。</w:t>
        </w:r>
      </w:ins>
    </w:p>
    <w:p w:rsidR="005806B2" w:rsidRPr="00F15C07" w:rsidRDefault="005806B2" w:rsidP="00045CFE">
      <w:pPr>
        <w:numPr>
          <w:ins w:id="714" w:author="sd" w:date="2016-06-24T18:14:00Z"/>
        </w:numPr>
        <w:rPr>
          <w:ins w:id="715" w:author="sd" w:date="2016-06-24T17:32:00Z"/>
          <w:rFonts w:ascii="仿宋" w:eastAsia="仿宋" w:hAnsi="仿宋" w:cs="仿宋"/>
          <w:sz w:val="28"/>
          <w:szCs w:val="28"/>
        </w:rPr>
      </w:pPr>
    </w:p>
    <w:p w:rsidR="005806B2" w:rsidRPr="005806B2" w:rsidRDefault="005806B2" w:rsidP="00FC1226">
      <w:pPr>
        <w:numPr>
          <w:ilvl w:val="0"/>
          <w:numId w:val="1"/>
          <w:ins w:id="716" w:author="sd" w:date="2016-06-24T13:00:00Z"/>
        </w:numPr>
        <w:rPr>
          <w:ins w:id="717" w:author="sd" w:date="2016-06-24T17:34:00Z"/>
          <w:rFonts w:ascii="仿宋" w:eastAsia="仿宋" w:hAnsi="仿宋" w:cs="仿宋"/>
          <w:b/>
          <w:sz w:val="28"/>
          <w:szCs w:val="28"/>
          <w:rPrChange w:id="718" w:author="sd" w:date="2016-06-24T18:06:00Z">
            <w:rPr>
              <w:ins w:id="719" w:author="sd" w:date="2016-06-24T17:34:00Z"/>
              <w:rFonts w:ascii="仿宋" w:eastAsia="仿宋" w:hAnsi="仿宋" w:cs="仿宋"/>
              <w:sz w:val="28"/>
              <w:szCs w:val="28"/>
            </w:rPr>
          </w:rPrChange>
        </w:rPr>
      </w:pPr>
      <w:ins w:id="720" w:author="sd" w:date="2016-06-24T17:33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721" w:author="sd" w:date="2016-06-24T18:0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平海所</w:t>
        </w:r>
      </w:ins>
      <w:ins w:id="722" w:author="sd" w:date="2016-06-24T18:16:00Z">
        <w:r>
          <w:rPr>
            <w:rFonts w:ascii="仿宋" w:eastAsia="仿宋" w:hAnsi="仿宋" w:cs="仿宋" w:hint="eastAsia"/>
            <w:b/>
            <w:sz w:val="28"/>
            <w:szCs w:val="28"/>
          </w:rPr>
          <w:t>值班室</w:t>
        </w:r>
      </w:ins>
      <w:ins w:id="723" w:author="sd" w:date="2016-06-24T17:33:00Z">
        <w:r w:rsidRPr="005806B2">
          <w:rPr>
            <w:rFonts w:ascii="仿宋" w:eastAsia="仿宋" w:hAnsi="仿宋" w:cs="仿宋"/>
            <w:b/>
            <w:sz w:val="28"/>
            <w:szCs w:val="28"/>
            <w:rPrChange w:id="724" w:author="sd" w:date="2016-06-24T18:06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</w:ins>
      <w:ins w:id="725" w:author="sd" w:date="2016-06-24T17:34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726" w:author="sd" w:date="2016-06-24T18:0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日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727" w:author="sd" w:date="2016-06-24T18:06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728" w:author="sd" w:date="2016-06-24T18:0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内</w:t>
        </w:r>
      </w:ins>
    </w:p>
    <w:p w:rsidR="005806B2" w:rsidRDefault="005806B2" w:rsidP="00F15C07">
      <w:pPr>
        <w:numPr>
          <w:ilvl w:val="0"/>
          <w:numId w:val="15"/>
          <w:ins w:id="729" w:author="sd" w:date="2016-06-24T18:15:00Z"/>
        </w:numPr>
        <w:rPr>
          <w:ins w:id="730" w:author="sd" w:date="2016-06-24T18:16:00Z"/>
          <w:rFonts w:ascii="仿宋" w:eastAsia="仿宋" w:hAnsi="仿宋" w:cs="仿宋"/>
          <w:sz w:val="28"/>
          <w:szCs w:val="28"/>
        </w:rPr>
      </w:pPr>
      <w:ins w:id="731" w:author="sd" w:date="2016-06-24T18:16:00Z">
        <w:r>
          <w:rPr>
            <w:rFonts w:ascii="仿宋" w:eastAsia="仿宋" w:hAnsi="仿宋" w:cs="仿宋" w:hint="eastAsia"/>
            <w:sz w:val="28"/>
            <w:szCs w:val="28"/>
          </w:rPr>
          <w:t>电话铃声急促地响起，武薇接起电话。</w:t>
        </w:r>
      </w:ins>
    </w:p>
    <w:p w:rsidR="005806B2" w:rsidRDefault="005806B2" w:rsidP="00F15C07">
      <w:pPr>
        <w:numPr>
          <w:ins w:id="732" w:author="sd" w:date="2016-06-24T19:29:00Z"/>
        </w:numPr>
        <w:rPr>
          <w:ins w:id="733" w:author="sd" w:date="2016-06-24T19:30:00Z"/>
          <w:rFonts w:ascii="仿宋" w:eastAsia="仿宋" w:hAnsi="仿宋" w:cs="仿宋"/>
          <w:sz w:val="28"/>
          <w:szCs w:val="28"/>
        </w:rPr>
      </w:pPr>
      <w:ins w:id="734" w:author="sd" w:date="2016-06-24T18:16:00Z">
        <w:r>
          <w:rPr>
            <w:rFonts w:ascii="仿宋" w:eastAsia="仿宋" w:hAnsi="仿宋" w:cs="仿宋" w:hint="eastAsia"/>
            <w:sz w:val="28"/>
            <w:szCs w:val="28"/>
          </w:rPr>
          <w:t>武薇：你好，平海站派出所</w:t>
        </w:r>
      </w:ins>
      <w:ins w:id="735" w:author="sd" w:date="2016-06-24T19:30:00Z">
        <w:r>
          <w:rPr>
            <w:rFonts w:ascii="仿宋" w:eastAsia="仿宋" w:hAnsi="仿宋" w:cs="仿宋" w:hint="eastAsia"/>
            <w:sz w:val="28"/>
            <w:szCs w:val="28"/>
          </w:rPr>
          <w:t>……好的</w:t>
        </w:r>
      </w:ins>
      <w:ins w:id="736" w:author="sd" w:date="2016-06-24T19:49:00Z">
        <w:r>
          <w:rPr>
            <w:rFonts w:ascii="仿宋" w:eastAsia="仿宋" w:hAnsi="仿宋" w:cs="仿宋" w:hint="eastAsia"/>
            <w:sz w:val="28"/>
            <w:szCs w:val="28"/>
          </w:rPr>
          <w:t>好的</w:t>
        </w:r>
      </w:ins>
      <w:ins w:id="737" w:author="sd" w:date="2016-06-24T19:30:00Z">
        <w:r>
          <w:rPr>
            <w:rFonts w:ascii="仿宋" w:eastAsia="仿宋" w:hAnsi="仿宋" w:cs="仿宋" w:hint="eastAsia"/>
            <w:sz w:val="28"/>
            <w:szCs w:val="28"/>
          </w:rPr>
          <w:t>，您稍等一下。</w:t>
        </w:r>
      </w:ins>
    </w:p>
    <w:p w:rsidR="005806B2" w:rsidRDefault="005806B2" w:rsidP="00BC6BA3">
      <w:pPr>
        <w:numPr>
          <w:ilvl w:val="0"/>
          <w:numId w:val="15"/>
          <w:ins w:id="738" w:author="sd" w:date="2016-06-24T19:31:00Z"/>
        </w:numPr>
        <w:rPr>
          <w:ins w:id="739" w:author="sd" w:date="2016-06-24T19:31:00Z"/>
          <w:rFonts w:ascii="仿宋" w:eastAsia="仿宋" w:hAnsi="仿宋" w:cs="仿宋"/>
          <w:sz w:val="28"/>
          <w:szCs w:val="28"/>
        </w:rPr>
      </w:pPr>
      <w:ins w:id="740" w:author="sd" w:date="2016-06-24T19:30:00Z">
        <w:r>
          <w:rPr>
            <w:rFonts w:ascii="仿宋" w:eastAsia="仿宋" w:hAnsi="仿宋" w:cs="仿宋" w:hint="eastAsia"/>
            <w:sz w:val="28"/>
            <w:szCs w:val="28"/>
          </w:rPr>
          <w:t>武薇转身正好</w:t>
        </w:r>
      </w:ins>
      <w:ins w:id="741" w:author="sd" w:date="2016-06-24T19:31:00Z">
        <w:r>
          <w:rPr>
            <w:rFonts w:ascii="仿宋" w:eastAsia="仿宋" w:hAnsi="仿宋" w:cs="仿宋" w:hint="eastAsia"/>
            <w:sz w:val="28"/>
            <w:szCs w:val="28"/>
          </w:rPr>
          <w:t>撞见进门的赵鹏程。</w:t>
        </w:r>
      </w:ins>
    </w:p>
    <w:p w:rsidR="005806B2" w:rsidRDefault="005806B2" w:rsidP="00BC6BA3">
      <w:pPr>
        <w:numPr>
          <w:ins w:id="742" w:author="sd" w:date="2016-06-24T19:31:00Z"/>
        </w:numPr>
        <w:rPr>
          <w:ins w:id="743" w:author="sd" w:date="2016-06-24T19:33:00Z"/>
          <w:rFonts w:ascii="仿宋" w:eastAsia="仿宋" w:hAnsi="仿宋" w:cs="仿宋"/>
          <w:sz w:val="28"/>
          <w:szCs w:val="28"/>
        </w:rPr>
      </w:pPr>
      <w:ins w:id="744" w:author="sd" w:date="2016-06-24T19:31:00Z">
        <w:r>
          <w:rPr>
            <w:rFonts w:ascii="仿宋" w:eastAsia="仿宋" w:hAnsi="仿宋" w:cs="仿宋" w:hint="eastAsia"/>
            <w:sz w:val="28"/>
            <w:szCs w:val="28"/>
          </w:rPr>
          <w:t>武薇：赵队，</w:t>
        </w:r>
      </w:ins>
      <w:ins w:id="745" w:author="sd" w:date="2016-06-24T19:33:00Z">
        <w:r>
          <w:rPr>
            <w:rFonts w:ascii="仿宋" w:eastAsia="仿宋" w:hAnsi="仿宋" w:cs="仿宋" w:hint="eastAsia"/>
            <w:sz w:val="28"/>
            <w:szCs w:val="28"/>
          </w:rPr>
          <w:t>指挥中心</w:t>
        </w:r>
      </w:ins>
      <w:ins w:id="746" w:author="sd" w:date="2016-06-24T22:18:00Z">
        <w:r>
          <w:rPr>
            <w:rFonts w:ascii="仿宋" w:eastAsia="仿宋" w:hAnsi="仿宋" w:cs="仿宋" w:hint="eastAsia"/>
            <w:sz w:val="28"/>
            <w:szCs w:val="28"/>
          </w:rPr>
          <w:t>打过来的电话</w:t>
        </w:r>
      </w:ins>
      <w:ins w:id="747" w:author="sd" w:date="2016-06-24T19:33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748" w:author="sd" w:date="2016-06-24T19:40:00Z">
        <w:r>
          <w:rPr>
            <w:rFonts w:ascii="仿宋" w:eastAsia="仿宋" w:hAnsi="仿宋" w:cs="仿宋" w:hint="eastAsia"/>
            <w:sz w:val="28"/>
            <w:szCs w:val="28"/>
          </w:rPr>
          <w:t>一个</w:t>
        </w:r>
      </w:ins>
      <w:ins w:id="749" w:author="sd" w:date="2016-06-24T19:33:00Z">
        <w:r>
          <w:rPr>
            <w:rFonts w:ascii="仿宋" w:eastAsia="仿宋" w:hAnsi="仿宋" w:cs="仿宋" w:hint="eastAsia"/>
            <w:sz w:val="28"/>
            <w:szCs w:val="28"/>
          </w:rPr>
          <w:t>女孩在平海站下车后</w:t>
        </w:r>
      </w:ins>
      <w:ins w:id="750" w:author="sd" w:date="2016-06-24T20:22:00Z">
        <w:r>
          <w:rPr>
            <w:rFonts w:ascii="仿宋" w:eastAsia="仿宋" w:hAnsi="仿宋" w:cs="仿宋" w:hint="eastAsia"/>
            <w:sz w:val="28"/>
            <w:szCs w:val="28"/>
          </w:rPr>
          <w:t>已经</w:t>
        </w:r>
      </w:ins>
      <w:ins w:id="751" w:author="sd" w:date="2016-06-24T19:33:00Z">
        <w:r>
          <w:rPr>
            <w:rFonts w:ascii="仿宋" w:eastAsia="仿宋" w:hAnsi="仿宋" w:cs="仿宋" w:hint="eastAsia"/>
            <w:sz w:val="28"/>
            <w:szCs w:val="28"/>
          </w:rPr>
          <w:t>失联</w:t>
        </w:r>
      </w:ins>
      <w:ins w:id="752" w:author="sd" w:date="2016-06-24T19:48:00Z">
        <w:r>
          <w:rPr>
            <w:rFonts w:ascii="仿宋" w:eastAsia="仿宋" w:hAnsi="仿宋" w:cs="仿宋" w:hint="eastAsia"/>
            <w:sz w:val="28"/>
            <w:szCs w:val="28"/>
          </w:rPr>
          <w:t>近</w:t>
        </w:r>
      </w:ins>
      <w:ins w:id="753" w:author="sd" w:date="2016-06-24T19:40:00Z">
        <w:r>
          <w:rPr>
            <w:rFonts w:ascii="仿宋" w:eastAsia="仿宋" w:hAnsi="仿宋" w:cs="仿宋"/>
            <w:sz w:val="28"/>
            <w:szCs w:val="28"/>
          </w:rPr>
          <w:t>40</w:t>
        </w:r>
        <w:r>
          <w:rPr>
            <w:rFonts w:ascii="仿宋" w:eastAsia="仿宋" w:hAnsi="仿宋" w:cs="仿宋" w:hint="eastAsia"/>
            <w:sz w:val="28"/>
            <w:szCs w:val="28"/>
          </w:rPr>
          <w:t>个小时</w:t>
        </w:r>
      </w:ins>
      <w:ins w:id="754" w:author="sd" w:date="2016-06-24T20:22:00Z">
        <w:r>
          <w:rPr>
            <w:rFonts w:ascii="仿宋" w:eastAsia="仿宋" w:hAnsi="仿宋" w:cs="仿宋" w:hint="eastAsia"/>
            <w:sz w:val="28"/>
            <w:szCs w:val="28"/>
          </w:rPr>
          <w:t>了</w:t>
        </w:r>
      </w:ins>
      <w:ins w:id="755" w:author="sd" w:date="2016-06-24T19:33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BC6BA3">
      <w:pPr>
        <w:numPr>
          <w:ilvl w:val="0"/>
          <w:numId w:val="15"/>
          <w:ins w:id="756" w:author="sd" w:date="2016-06-24T19:34:00Z"/>
        </w:numPr>
        <w:rPr>
          <w:ins w:id="757" w:author="sd" w:date="2016-06-24T19:34:00Z"/>
          <w:rFonts w:ascii="仿宋" w:eastAsia="仿宋" w:hAnsi="仿宋" w:cs="仿宋"/>
          <w:sz w:val="28"/>
          <w:szCs w:val="28"/>
        </w:rPr>
      </w:pPr>
      <w:ins w:id="758" w:author="sd" w:date="2016-06-24T19:34:00Z">
        <w:r>
          <w:rPr>
            <w:rFonts w:ascii="仿宋" w:eastAsia="仿宋" w:hAnsi="仿宋" w:cs="仿宋" w:hint="eastAsia"/>
            <w:sz w:val="28"/>
            <w:szCs w:val="28"/>
          </w:rPr>
          <w:t>武薇将手中的话筒递给赵鹏程。</w:t>
        </w:r>
      </w:ins>
    </w:p>
    <w:p w:rsidR="005806B2" w:rsidRPr="00BC6BA3" w:rsidRDefault="005806B2" w:rsidP="00BC6BA3">
      <w:pPr>
        <w:numPr>
          <w:ins w:id="759" w:author="sd" w:date="2016-06-24T19:34:00Z"/>
        </w:numPr>
        <w:rPr>
          <w:ins w:id="760" w:author="sd" w:date="2016-06-24T18:16:00Z"/>
          <w:rFonts w:ascii="仿宋" w:eastAsia="仿宋" w:hAnsi="仿宋" w:cs="仿宋"/>
          <w:sz w:val="28"/>
          <w:szCs w:val="28"/>
        </w:rPr>
      </w:pPr>
      <w:ins w:id="761" w:author="sd" w:date="2016-06-24T19:34:00Z">
        <w:r>
          <w:rPr>
            <w:rFonts w:ascii="仿宋" w:eastAsia="仿宋" w:hAnsi="仿宋" w:cs="仿宋" w:hint="eastAsia"/>
            <w:sz w:val="28"/>
            <w:szCs w:val="28"/>
          </w:rPr>
          <w:t>赵鹏程</w:t>
        </w:r>
      </w:ins>
      <w:ins w:id="762" w:author="sd" w:date="2016-06-24T19:35:00Z">
        <w:r>
          <w:rPr>
            <w:rFonts w:ascii="仿宋" w:eastAsia="仿宋" w:hAnsi="仿宋" w:cs="仿宋" w:hint="eastAsia"/>
            <w:sz w:val="28"/>
            <w:szCs w:val="28"/>
          </w:rPr>
          <w:t>：喂你好，我是</w:t>
        </w:r>
      </w:ins>
      <w:ins w:id="763" w:author="sd" w:date="2016-06-24T19:41:00Z">
        <w:r>
          <w:rPr>
            <w:rFonts w:ascii="仿宋" w:eastAsia="仿宋" w:hAnsi="仿宋" w:cs="仿宋" w:hint="eastAsia"/>
            <w:sz w:val="28"/>
            <w:szCs w:val="28"/>
          </w:rPr>
          <w:t>平海所执勤大队长赵鹏程，什么情况</w:t>
        </w:r>
      </w:ins>
      <w:ins w:id="764" w:author="sd" w:date="2016-06-24T19:49:00Z">
        <w:r>
          <w:rPr>
            <w:rFonts w:ascii="仿宋" w:eastAsia="仿宋" w:hAnsi="仿宋" w:cs="仿宋" w:hint="eastAsia"/>
            <w:sz w:val="28"/>
            <w:szCs w:val="28"/>
          </w:rPr>
          <w:t>？</w:t>
        </w:r>
      </w:ins>
    </w:p>
    <w:p w:rsidR="005806B2" w:rsidRPr="00FA37F2" w:rsidRDefault="005806B2" w:rsidP="00045CFE">
      <w:pPr>
        <w:numPr>
          <w:ins w:id="765" w:author="sd" w:date="2016-06-24T17:34:00Z"/>
        </w:numPr>
        <w:rPr>
          <w:ins w:id="766" w:author="sd" w:date="2016-06-24T17:34:00Z"/>
          <w:rFonts w:ascii="仿宋" w:eastAsia="仿宋" w:hAnsi="仿宋" w:cs="仿宋"/>
          <w:sz w:val="28"/>
          <w:szCs w:val="28"/>
        </w:rPr>
      </w:pPr>
    </w:p>
    <w:p w:rsidR="005806B2" w:rsidRPr="005806B2" w:rsidRDefault="005806B2" w:rsidP="00FC1226">
      <w:pPr>
        <w:numPr>
          <w:ilvl w:val="0"/>
          <w:numId w:val="1"/>
          <w:ins w:id="767" w:author="sd" w:date="2016-06-24T19:41:00Z"/>
        </w:numPr>
        <w:rPr>
          <w:ins w:id="768" w:author="sd" w:date="2016-06-24T19:41:00Z"/>
          <w:rFonts w:ascii="仿宋" w:eastAsia="仿宋" w:hAnsi="仿宋" w:cs="仿宋"/>
          <w:b/>
          <w:sz w:val="28"/>
          <w:szCs w:val="28"/>
          <w:rPrChange w:id="769" w:author="sd" w:date="2016-06-24T19:50:00Z">
            <w:rPr>
              <w:ins w:id="770" w:author="sd" w:date="2016-06-24T19:41:00Z"/>
              <w:rFonts w:ascii="仿宋" w:eastAsia="仿宋" w:hAnsi="仿宋" w:cs="仿宋"/>
              <w:sz w:val="28"/>
              <w:szCs w:val="28"/>
            </w:rPr>
          </w:rPrChange>
        </w:rPr>
      </w:pPr>
      <w:ins w:id="771" w:author="sd" w:date="2016-06-24T19:41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772" w:author="sd" w:date="2016-06-24T19:50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会议室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773" w:author="sd" w:date="2016-06-24T19:50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774" w:author="sd" w:date="2016-06-24T19:50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日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775" w:author="sd" w:date="2016-06-24T19:50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776" w:author="sd" w:date="2016-06-24T19:50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内</w:t>
        </w:r>
      </w:ins>
    </w:p>
    <w:p w:rsidR="005806B2" w:rsidRDefault="005806B2" w:rsidP="006D0F3C">
      <w:pPr>
        <w:numPr>
          <w:ilvl w:val="0"/>
          <w:numId w:val="15"/>
          <w:ins w:id="777" w:author="sd" w:date="2016-06-24T19:42:00Z"/>
        </w:numPr>
        <w:rPr>
          <w:ins w:id="778" w:author="sd" w:date="2016-06-24T19:42:00Z"/>
          <w:rFonts w:ascii="仿宋" w:eastAsia="仿宋" w:hAnsi="仿宋" w:cs="仿宋"/>
          <w:sz w:val="28"/>
          <w:szCs w:val="28"/>
        </w:rPr>
      </w:pPr>
      <w:ins w:id="779" w:author="sd" w:date="2016-06-24T19:42:00Z">
        <w:r>
          <w:rPr>
            <w:rFonts w:ascii="仿宋" w:eastAsia="仿宋" w:hAnsi="仿宋" w:cs="仿宋" w:hint="eastAsia"/>
            <w:sz w:val="28"/>
            <w:szCs w:val="28"/>
          </w:rPr>
          <w:t>大屏幕上投射着女孩（李媛媛）的照片</w:t>
        </w:r>
      </w:ins>
      <w:ins w:id="780" w:author="sd" w:date="2016-06-24T20:25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781" w:author="sd" w:date="2016-06-24T20:26:00Z">
        <w:r>
          <w:rPr>
            <w:rFonts w:ascii="仿宋" w:eastAsia="仿宋" w:hAnsi="仿宋" w:cs="仿宋" w:hint="eastAsia"/>
            <w:sz w:val="28"/>
            <w:szCs w:val="28"/>
          </w:rPr>
          <w:t>赵鹏程在台前进行讲解，</w:t>
        </w:r>
      </w:ins>
      <w:ins w:id="782" w:author="sd" w:date="2016-06-24T20:25:00Z">
        <w:r>
          <w:rPr>
            <w:rFonts w:ascii="仿宋" w:eastAsia="仿宋" w:hAnsi="仿宋" w:cs="仿宋" w:hint="eastAsia"/>
            <w:sz w:val="28"/>
            <w:szCs w:val="28"/>
          </w:rPr>
          <w:t>冯大勇韩建强老新泰山，青年组全员皆</w:t>
        </w:r>
      </w:ins>
      <w:ins w:id="783" w:author="sd" w:date="2016-06-24T20:26:00Z">
        <w:r>
          <w:rPr>
            <w:rFonts w:ascii="仿宋" w:eastAsia="仿宋" w:hAnsi="仿宋" w:cs="仿宋" w:hint="eastAsia"/>
            <w:sz w:val="28"/>
            <w:szCs w:val="28"/>
          </w:rPr>
          <w:t>坐在圆桌旁</w:t>
        </w:r>
      </w:ins>
      <w:ins w:id="784" w:author="sd" w:date="2016-06-24T19:42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6D0F3C">
      <w:pPr>
        <w:numPr>
          <w:ins w:id="785" w:author="sd" w:date="2016-06-24T19:42:00Z"/>
        </w:numPr>
        <w:rPr>
          <w:ins w:id="786" w:author="sd" w:date="2016-06-24T19:45:00Z"/>
          <w:rFonts w:ascii="仿宋" w:eastAsia="仿宋" w:hAnsi="仿宋" w:cs="仿宋"/>
          <w:sz w:val="28"/>
          <w:szCs w:val="28"/>
        </w:rPr>
      </w:pPr>
      <w:ins w:id="787" w:author="sd" w:date="2016-06-24T19:42:00Z">
        <w:r>
          <w:rPr>
            <w:rFonts w:ascii="仿宋" w:eastAsia="仿宋" w:hAnsi="仿宋" w:cs="仿宋" w:hint="eastAsia"/>
            <w:sz w:val="28"/>
            <w:szCs w:val="28"/>
          </w:rPr>
          <w:t>赵鹏程：失联女孩名叫李媛媛，</w:t>
        </w:r>
        <w:r>
          <w:rPr>
            <w:rFonts w:ascii="仿宋" w:eastAsia="仿宋" w:hAnsi="仿宋" w:cs="仿宋"/>
            <w:sz w:val="28"/>
            <w:szCs w:val="28"/>
          </w:rPr>
          <w:t>23</w:t>
        </w:r>
        <w:r>
          <w:rPr>
            <w:rFonts w:ascii="仿宋" w:eastAsia="仿宋" w:hAnsi="仿宋" w:cs="仿宋" w:hint="eastAsia"/>
            <w:sz w:val="28"/>
            <w:szCs w:val="28"/>
          </w:rPr>
          <w:t>岁，刚刚大学毕业，</w:t>
        </w:r>
      </w:ins>
      <w:ins w:id="788" w:author="sd" w:date="2016-06-24T20:23:00Z">
        <w:r>
          <w:rPr>
            <w:rFonts w:ascii="仿宋" w:eastAsia="仿宋" w:hAnsi="仿宋" w:cs="仿宋" w:hint="eastAsia"/>
            <w:sz w:val="28"/>
            <w:szCs w:val="28"/>
          </w:rPr>
          <w:t>乘坐</w:t>
        </w:r>
        <w:r>
          <w:rPr>
            <w:rFonts w:ascii="仿宋" w:eastAsia="仿宋" w:hAnsi="仿宋" w:cs="仿宋"/>
            <w:sz w:val="28"/>
            <w:szCs w:val="28"/>
          </w:rPr>
          <w:t>G798</w:t>
        </w:r>
      </w:ins>
      <w:ins w:id="789" w:author="sd" w:date="2016-06-24T20:24:00Z">
        <w:r>
          <w:rPr>
            <w:rFonts w:ascii="仿宋" w:eastAsia="仿宋" w:hAnsi="仿宋" w:cs="仿宋" w:hint="eastAsia"/>
            <w:sz w:val="28"/>
            <w:szCs w:val="28"/>
          </w:rPr>
          <w:t>次列车</w:t>
        </w:r>
      </w:ins>
      <w:ins w:id="790" w:author="sd" w:date="2016-06-24T19:43:00Z">
        <w:r>
          <w:rPr>
            <w:rFonts w:ascii="仿宋" w:eastAsia="仿宋" w:hAnsi="仿宋" w:cs="仿宋" w:hint="eastAsia"/>
            <w:sz w:val="28"/>
            <w:szCs w:val="28"/>
          </w:rPr>
          <w:t>来平海市参加工作，在平海市没有</w:t>
        </w:r>
      </w:ins>
      <w:ins w:id="791" w:author="sd" w:date="2016-06-24T20:24:00Z">
        <w:r>
          <w:rPr>
            <w:rFonts w:ascii="仿宋" w:eastAsia="仿宋" w:hAnsi="仿宋" w:cs="仿宋" w:hint="eastAsia"/>
            <w:sz w:val="28"/>
            <w:szCs w:val="28"/>
          </w:rPr>
          <w:t>熟人</w:t>
        </w:r>
      </w:ins>
      <w:ins w:id="792" w:author="sd" w:date="2016-06-24T19:50:00Z">
        <w:r>
          <w:rPr>
            <w:rFonts w:ascii="仿宋" w:eastAsia="仿宋" w:hAnsi="仿宋" w:cs="仿宋" w:hint="eastAsia"/>
            <w:sz w:val="28"/>
            <w:szCs w:val="28"/>
          </w:rPr>
          <w:t>，在时间大厦的</w:t>
        </w:r>
      </w:ins>
      <w:ins w:id="793" w:author="sd" w:date="2016-06-24T19:51:00Z">
        <w:r>
          <w:rPr>
            <w:rFonts w:ascii="仿宋" w:eastAsia="仿宋" w:hAnsi="仿宋" w:cs="仿宋" w:hint="eastAsia"/>
            <w:sz w:val="28"/>
            <w:szCs w:val="28"/>
          </w:rPr>
          <w:t>快捷酒店定了一间房，但一直</w:t>
        </w:r>
      </w:ins>
      <w:ins w:id="794" w:author="sd" w:date="2016-06-24T20:23:00Z">
        <w:r>
          <w:rPr>
            <w:rFonts w:ascii="仿宋" w:eastAsia="仿宋" w:hAnsi="仿宋" w:cs="仿宋" w:hint="eastAsia"/>
            <w:sz w:val="28"/>
            <w:szCs w:val="28"/>
          </w:rPr>
          <w:t>没有办理入住</w:t>
        </w:r>
      </w:ins>
      <w:ins w:id="795" w:author="sd" w:date="2016-06-24T19:44:00Z">
        <w:r>
          <w:rPr>
            <w:rFonts w:ascii="仿宋" w:eastAsia="仿宋" w:hAnsi="仿宋" w:cs="仿宋" w:hint="eastAsia"/>
            <w:sz w:val="28"/>
            <w:szCs w:val="28"/>
          </w:rPr>
          <w:t>。最后一次和家人</w:t>
        </w:r>
      </w:ins>
      <w:ins w:id="796" w:author="sd" w:date="2016-06-24T20:27:00Z">
        <w:r>
          <w:rPr>
            <w:rFonts w:ascii="仿宋" w:eastAsia="仿宋" w:hAnsi="仿宋" w:cs="仿宋" w:hint="eastAsia"/>
            <w:sz w:val="28"/>
            <w:szCs w:val="28"/>
          </w:rPr>
          <w:t>取得</w:t>
        </w:r>
      </w:ins>
      <w:ins w:id="797" w:author="sd" w:date="2016-06-24T19:44:00Z">
        <w:r>
          <w:rPr>
            <w:rFonts w:ascii="仿宋" w:eastAsia="仿宋" w:hAnsi="仿宋" w:cs="仿宋" w:hint="eastAsia"/>
            <w:sz w:val="28"/>
            <w:szCs w:val="28"/>
          </w:rPr>
          <w:t>联系，是在</w:t>
        </w:r>
      </w:ins>
      <w:ins w:id="798" w:author="sd" w:date="2016-06-24T19:51:00Z">
        <w:r>
          <w:rPr>
            <w:rFonts w:ascii="仿宋" w:eastAsia="仿宋" w:hAnsi="仿宋" w:cs="仿宋"/>
            <w:sz w:val="28"/>
            <w:szCs w:val="28"/>
          </w:rPr>
          <w:t>7</w:t>
        </w:r>
        <w:r>
          <w:rPr>
            <w:rFonts w:ascii="仿宋" w:eastAsia="仿宋" w:hAnsi="仿宋" w:cs="仿宋" w:hint="eastAsia"/>
            <w:sz w:val="28"/>
            <w:szCs w:val="28"/>
          </w:rPr>
          <w:t>月</w:t>
        </w:r>
        <w:r>
          <w:rPr>
            <w:rFonts w:ascii="仿宋" w:eastAsia="仿宋" w:hAnsi="仿宋" w:cs="仿宋"/>
            <w:sz w:val="28"/>
            <w:szCs w:val="28"/>
          </w:rPr>
          <w:t>13</w:t>
        </w:r>
        <w:r>
          <w:rPr>
            <w:rFonts w:ascii="仿宋" w:eastAsia="仿宋" w:hAnsi="仿宋" w:cs="仿宋" w:hint="eastAsia"/>
            <w:sz w:val="28"/>
            <w:szCs w:val="28"/>
          </w:rPr>
          <w:t>号</w:t>
        </w:r>
      </w:ins>
      <w:ins w:id="799" w:author="sd" w:date="2016-06-24T19:44:00Z">
        <w:r>
          <w:rPr>
            <w:rFonts w:ascii="仿宋" w:eastAsia="仿宋" w:hAnsi="仿宋" w:cs="仿宋"/>
            <w:sz w:val="28"/>
            <w:szCs w:val="28"/>
          </w:rPr>
          <w:t>19</w:t>
        </w:r>
        <w:r>
          <w:rPr>
            <w:rFonts w:ascii="仿宋" w:eastAsia="仿宋" w:hAnsi="仿宋" w:cs="仿宋" w:hint="eastAsia"/>
            <w:sz w:val="28"/>
            <w:szCs w:val="28"/>
          </w:rPr>
          <w:t>点半</w:t>
        </w:r>
      </w:ins>
      <w:ins w:id="800" w:author="sd" w:date="2016-06-24T19:45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801" w:author="sd" w:date="2016-06-24T20:27:00Z">
        <w:r>
          <w:rPr>
            <w:rFonts w:ascii="仿宋" w:eastAsia="仿宋" w:hAnsi="仿宋" w:cs="仿宋" w:hint="eastAsia"/>
            <w:sz w:val="28"/>
            <w:szCs w:val="28"/>
          </w:rPr>
          <w:t>电话告知母亲自己到达平海的消息，</w:t>
        </w:r>
      </w:ins>
      <w:ins w:id="802" w:author="sd" w:date="2016-06-24T19:45:00Z">
        <w:r>
          <w:rPr>
            <w:rFonts w:ascii="仿宋" w:eastAsia="仿宋" w:hAnsi="仿宋" w:cs="仿宋" w:hint="eastAsia"/>
            <w:sz w:val="28"/>
            <w:szCs w:val="28"/>
          </w:rPr>
          <w:t>随后手机就一直处于关机状态。</w:t>
        </w:r>
      </w:ins>
    </w:p>
    <w:p w:rsidR="005806B2" w:rsidRDefault="005806B2" w:rsidP="006D0F3C">
      <w:pPr>
        <w:numPr>
          <w:ilvl w:val="0"/>
          <w:numId w:val="15"/>
          <w:ins w:id="803" w:author="sd" w:date="2016-06-24T19:45:00Z"/>
        </w:numPr>
        <w:rPr>
          <w:ins w:id="804" w:author="sd" w:date="2016-06-24T19:45:00Z"/>
          <w:rFonts w:ascii="仿宋" w:eastAsia="仿宋" w:hAnsi="仿宋" w:cs="仿宋"/>
          <w:sz w:val="28"/>
          <w:szCs w:val="28"/>
        </w:rPr>
      </w:pPr>
      <w:ins w:id="805" w:author="sd" w:date="2016-06-24T20:27:00Z">
        <w:r>
          <w:rPr>
            <w:rFonts w:ascii="仿宋" w:eastAsia="仿宋" w:hAnsi="仿宋" w:cs="仿宋" w:hint="eastAsia"/>
            <w:sz w:val="28"/>
            <w:szCs w:val="28"/>
          </w:rPr>
          <w:t>一旁操作电脑的武薇随后又</w:t>
        </w:r>
      </w:ins>
      <w:ins w:id="806" w:author="sd" w:date="2016-06-24T19:45:00Z">
        <w:r>
          <w:rPr>
            <w:rFonts w:ascii="仿宋" w:eastAsia="仿宋" w:hAnsi="仿宋" w:cs="仿宋" w:hint="eastAsia"/>
            <w:sz w:val="28"/>
            <w:szCs w:val="28"/>
          </w:rPr>
          <w:t>调出监控画面。</w:t>
        </w:r>
      </w:ins>
    </w:p>
    <w:p w:rsidR="005806B2" w:rsidRDefault="005806B2" w:rsidP="006D0F3C">
      <w:pPr>
        <w:numPr>
          <w:ins w:id="807" w:author="sd" w:date="2016-06-24T19:45:00Z"/>
        </w:numPr>
        <w:rPr>
          <w:ins w:id="808" w:author="sd" w:date="2016-06-24T20:31:00Z"/>
          <w:rFonts w:ascii="仿宋" w:eastAsia="仿宋" w:hAnsi="仿宋" w:cs="仿宋"/>
          <w:sz w:val="28"/>
          <w:szCs w:val="28"/>
        </w:rPr>
      </w:pPr>
      <w:ins w:id="809" w:author="sd" w:date="2016-06-24T19:45:00Z">
        <w:r>
          <w:rPr>
            <w:rFonts w:ascii="仿宋" w:eastAsia="仿宋" w:hAnsi="仿宋" w:cs="仿宋" w:hint="eastAsia"/>
            <w:sz w:val="28"/>
            <w:szCs w:val="28"/>
          </w:rPr>
          <w:t>赵鹏程：</w:t>
        </w:r>
      </w:ins>
      <w:ins w:id="810" w:author="sd" w:date="2016-06-24T19:52:00Z">
        <w:r>
          <w:rPr>
            <w:rFonts w:ascii="仿宋" w:eastAsia="仿宋" w:hAnsi="仿宋" w:cs="仿宋" w:hint="eastAsia"/>
            <w:sz w:val="28"/>
            <w:szCs w:val="28"/>
          </w:rPr>
          <w:t>这是</w:t>
        </w:r>
      </w:ins>
      <w:ins w:id="811" w:author="sd" w:date="2016-06-24T19:45:00Z">
        <w:r>
          <w:rPr>
            <w:rFonts w:ascii="仿宋" w:eastAsia="仿宋" w:hAnsi="仿宋" w:cs="仿宋" w:hint="eastAsia"/>
            <w:sz w:val="28"/>
            <w:szCs w:val="28"/>
          </w:rPr>
          <w:t>李媛媛最后一次</w:t>
        </w:r>
      </w:ins>
      <w:ins w:id="812" w:author="sd" w:date="2016-06-24T19:52:00Z">
        <w:r>
          <w:rPr>
            <w:rFonts w:ascii="仿宋" w:eastAsia="仿宋" w:hAnsi="仿宋" w:cs="仿宋" w:hint="eastAsia"/>
            <w:sz w:val="28"/>
            <w:szCs w:val="28"/>
          </w:rPr>
          <w:t>在监控画面中</w:t>
        </w:r>
      </w:ins>
      <w:ins w:id="813" w:author="sd" w:date="2016-06-24T19:45:00Z">
        <w:r>
          <w:rPr>
            <w:rFonts w:ascii="仿宋" w:eastAsia="仿宋" w:hAnsi="仿宋" w:cs="仿宋" w:hint="eastAsia"/>
            <w:sz w:val="28"/>
            <w:szCs w:val="28"/>
          </w:rPr>
          <w:t>出现，</w:t>
        </w:r>
      </w:ins>
      <w:ins w:id="814" w:author="sd" w:date="2016-06-24T19:46:00Z">
        <w:r>
          <w:rPr>
            <w:rFonts w:ascii="仿宋" w:eastAsia="仿宋" w:hAnsi="仿宋" w:cs="仿宋" w:hint="eastAsia"/>
            <w:sz w:val="28"/>
            <w:szCs w:val="28"/>
          </w:rPr>
          <w:t>平海站西公交站，因为下雨，李媛媛上了一辆电动三轮车，开车男子</w:t>
        </w:r>
      </w:ins>
      <w:ins w:id="815" w:author="sd" w:date="2016-06-24T19:47:00Z">
        <w:r>
          <w:rPr>
            <w:rFonts w:ascii="仿宋" w:eastAsia="仿宋" w:hAnsi="仿宋" w:cs="仿宋" w:hint="eastAsia"/>
            <w:sz w:val="28"/>
            <w:szCs w:val="28"/>
          </w:rPr>
          <w:t>灰色夹克，</w:t>
        </w:r>
      </w:ins>
      <w:ins w:id="816" w:author="sd" w:date="2016-06-24T20:05:00Z">
        <w:r>
          <w:rPr>
            <w:rFonts w:ascii="仿宋" w:eastAsia="仿宋" w:hAnsi="仿宋" w:cs="仿宋" w:hint="eastAsia"/>
            <w:sz w:val="28"/>
            <w:szCs w:val="28"/>
          </w:rPr>
          <w:t>戴棒</w:t>
        </w:r>
      </w:ins>
      <w:ins w:id="817" w:author="sd" w:date="2016-06-24T19:53:00Z">
        <w:r>
          <w:rPr>
            <w:rFonts w:ascii="仿宋" w:eastAsia="仿宋" w:hAnsi="仿宋" w:cs="仿宋" w:hint="eastAsia"/>
            <w:sz w:val="28"/>
            <w:szCs w:val="28"/>
          </w:rPr>
          <w:t>球帽</w:t>
        </w:r>
      </w:ins>
      <w:ins w:id="818" w:author="sd" w:date="2016-06-24T19:47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819" w:author="sd" w:date="2016-06-24T20:29:00Z">
        <w:r>
          <w:rPr>
            <w:rFonts w:ascii="仿宋" w:eastAsia="仿宋" w:hAnsi="仿宋" w:cs="仿宋" w:hint="eastAsia"/>
            <w:sz w:val="28"/>
            <w:szCs w:val="28"/>
          </w:rPr>
          <w:t>身份不明</w:t>
        </w:r>
      </w:ins>
      <w:ins w:id="820" w:author="sd" w:date="2016-06-24T19:47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  <w:ins w:id="821" w:author="sd" w:date="2016-06-24T21:13:00Z">
        <w:r>
          <w:rPr>
            <w:rFonts w:ascii="仿宋" w:eastAsia="仿宋" w:hAnsi="仿宋" w:cs="仿宋" w:hint="eastAsia"/>
            <w:sz w:val="28"/>
            <w:szCs w:val="28"/>
          </w:rPr>
          <w:t>三轮车上了</w:t>
        </w:r>
      </w:ins>
      <w:ins w:id="822" w:author="sd" w:date="2016-06-24T21:14:00Z">
        <w:r>
          <w:rPr>
            <w:rFonts w:ascii="仿宋" w:eastAsia="仿宋" w:hAnsi="仿宋" w:cs="仿宋" w:hint="eastAsia"/>
            <w:sz w:val="28"/>
            <w:szCs w:val="28"/>
          </w:rPr>
          <w:t>晨</w:t>
        </w:r>
      </w:ins>
      <w:ins w:id="823" w:author="sd" w:date="2016-06-24T21:13:00Z">
        <w:r>
          <w:rPr>
            <w:rFonts w:ascii="仿宋" w:eastAsia="仿宋" w:hAnsi="仿宋" w:cs="仿宋" w:hint="eastAsia"/>
            <w:sz w:val="28"/>
            <w:szCs w:val="28"/>
          </w:rPr>
          <w:t>光</w:t>
        </w:r>
      </w:ins>
      <w:ins w:id="824" w:author="sd" w:date="2016-06-24T21:14:00Z">
        <w:r>
          <w:rPr>
            <w:rFonts w:ascii="仿宋" w:eastAsia="仿宋" w:hAnsi="仿宋" w:cs="仿宋" w:hint="eastAsia"/>
            <w:sz w:val="28"/>
            <w:szCs w:val="28"/>
          </w:rPr>
          <w:t>西路，拐进了一条巷子，随后就消失。</w:t>
        </w:r>
      </w:ins>
      <w:ins w:id="825" w:author="sd" w:date="2016-06-24T20:30:00Z">
        <w:r>
          <w:rPr>
            <w:rFonts w:ascii="仿宋" w:eastAsia="仿宋" w:hAnsi="仿宋" w:cs="仿宋" w:hint="eastAsia"/>
            <w:sz w:val="28"/>
            <w:szCs w:val="28"/>
          </w:rPr>
          <w:t>目前来看</w:t>
        </w:r>
      </w:ins>
      <w:ins w:id="826" w:author="sd" w:date="2016-06-24T20:31:00Z">
        <w:r>
          <w:rPr>
            <w:rFonts w:ascii="仿宋" w:eastAsia="仿宋" w:hAnsi="仿宋" w:cs="仿宋" w:hint="eastAsia"/>
            <w:sz w:val="28"/>
            <w:szCs w:val="28"/>
          </w:rPr>
          <w:t>李媛媛很有</w:t>
        </w:r>
      </w:ins>
      <w:ins w:id="827" w:author="sd" w:date="2016-06-24T21:27:00Z">
        <w:r>
          <w:rPr>
            <w:rFonts w:ascii="仿宋" w:eastAsia="仿宋" w:hAnsi="仿宋" w:cs="仿宋" w:hint="eastAsia"/>
            <w:sz w:val="28"/>
            <w:szCs w:val="28"/>
          </w:rPr>
          <w:t>可能遭遇</w:t>
        </w:r>
      </w:ins>
      <w:ins w:id="828" w:author="sd" w:date="2016-06-24T20:31:00Z">
        <w:r>
          <w:rPr>
            <w:rFonts w:ascii="仿宋" w:eastAsia="仿宋" w:hAnsi="仿宋" w:cs="仿宋" w:hint="eastAsia"/>
            <w:sz w:val="28"/>
            <w:szCs w:val="28"/>
          </w:rPr>
          <w:t>劫持</w:t>
        </w:r>
      </w:ins>
      <w:ins w:id="829" w:author="sd" w:date="2016-06-24T21:14:00Z">
        <w:r>
          <w:rPr>
            <w:rFonts w:ascii="仿宋" w:eastAsia="仿宋" w:hAnsi="仿宋" w:cs="仿宋" w:hint="eastAsia"/>
            <w:sz w:val="28"/>
            <w:szCs w:val="28"/>
          </w:rPr>
          <w:t>，这名</w:t>
        </w:r>
      </w:ins>
      <w:ins w:id="830" w:author="sd" w:date="2016-06-24T21:15:00Z">
        <w:r>
          <w:rPr>
            <w:rFonts w:ascii="仿宋" w:eastAsia="仿宋" w:hAnsi="仿宋" w:cs="仿宋" w:hint="eastAsia"/>
            <w:sz w:val="28"/>
            <w:szCs w:val="28"/>
          </w:rPr>
          <w:t>开车男子有很大嫌疑。</w:t>
        </w:r>
      </w:ins>
    </w:p>
    <w:p w:rsidR="005806B2" w:rsidRDefault="005806B2" w:rsidP="006D0F3C">
      <w:pPr>
        <w:numPr>
          <w:ins w:id="831" w:author="sd" w:date="2016-06-24T19:45:00Z"/>
        </w:numPr>
        <w:rPr>
          <w:ins w:id="832" w:author="sd" w:date="2016-06-24T21:15:00Z"/>
          <w:rFonts w:ascii="仿宋" w:eastAsia="仿宋" w:hAnsi="仿宋" w:cs="仿宋"/>
          <w:sz w:val="28"/>
          <w:szCs w:val="28"/>
        </w:rPr>
      </w:pPr>
      <w:ins w:id="833" w:author="sd" w:date="2016-06-24T20:31:00Z">
        <w:r>
          <w:rPr>
            <w:rFonts w:ascii="仿宋" w:eastAsia="仿宋" w:hAnsi="仿宋" w:cs="仿宋" w:hint="eastAsia"/>
            <w:sz w:val="28"/>
            <w:szCs w:val="28"/>
          </w:rPr>
          <w:t>冯大勇</w:t>
        </w:r>
      </w:ins>
      <w:ins w:id="834" w:author="sd" w:date="2016-06-24T20:32:00Z">
        <w:r>
          <w:rPr>
            <w:rFonts w:ascii="仿宋" w:eastAsia="仿宋" w:hAnsi="仿宋" w:cs="仿宋" w:hint="eastAsia"/>
            <w:sz w:val="28"/>
            <w:szCs w:val="28"/>
          </w:rPr>
          <w:t>（烦恼地揉了揉太阳穴）</w:t>
        </w:r>
      </w:ins>
      <w:ins w:id="835" w:author="sd" w:date="2016-06-24T20:31:00Z">
        <w:r>
          <w:rPr>
            <w:rFonts w:ascii="仿宋" w:eastAsia="仿宋" w:hAnsi="仿宋" w:cs="仿宋" w:hint="eastAsia"/>
            <w:sz w:val="28"/>
            <w:szCs w:val="28"/>
          </w:rPr>
          <w:t>：</w:t>
        </w:r>
      </w:ins>
      <w:ins w:id="836" w:author="sd" w:date="2016-06-24T22:19:00Z">
        <w:r>
          <w:rPr>
            <w:rFonts w:ascii="仿宋" w:eastAsia="仿宋" w:hAnsi="仿宋" w:cs="仿宋" w:hint="eastAsia"/>
            <w:sz w:val="28"/>
            <w:szCs w:val="28"/>
          </w:rPr>
          <w:t>就只有这些</w:t>
        </w:r>
      </w:ins>
      <w:ins w:id="837" w:author="sd" w:date="2016-06-24T21:15:00Z">
        <w:r>
          <w:rPr>
            <w:rFonts w:ascii="仿宋" w:eastAsia="仿宋" w:hAnsi="仿宋" w:cs="仿宋" w:hint="eastAsia"/>
            <w:sz w:val="28"/>
            <w:szCs w:val="28"/>
          </w:rPr>
          <w:t>线索么</w:t>
        </w:r>
      </w:ins>
      <w:ins w:id="838" w:author="sd" w:date="2016-06-24T22:19:00Z">
        <w:r>
          <w:rPr>
            <w:rFonts w:ascii="仿宋" w:eastAsia="仿宋" w:hAnsi="仿宋" w:cs="仿宋" w:hint="eastAsia"/>
            <w:sz w:val="28"/>
            <w:szCs w:val="28"/>
          </w:rPr>
          <w:t>？</w:t>
        </w:r>
      </w:ins>
    </w:p>
    <w:p w:rsidR="005806B2" w:rsidRDefault="005806B2" w:rsidP="004C0583">
      <w:pPr>
        <w:numPr>
          <w:ilvl w:val="0"/>
          <w:numId w:val="15"/>
          <w:ins w:id="839" w:author="sd" w:date="2016-06-24T21:15:00Z"/>
        </w:numPr>
        <w:rPr>
          <w:ins w:id="840" w:author="sd" w:date="2016-06-24T21:15:00Z"/>
          <w:rFonts w:ascii="仿宋" w:eastAsia="仿宋" w:hAnsi="仿宋" w:cs="仿宋"/>
          <w:sz w:val="28"/>
          <w:szCs w:val="28"/>
        </w:rPr>
      </w:pPr>
      <w:ins w:id="841" w:author="sd" w:date="2016-06-24T21:15:00Z">
        <w:r>
          <w:rPr>
            <w:rFonts w:ascii="仿宋" w:eastAsia="仿宋" w:hAnsi="仿宋" w:cs="仿宋" w:hint="eastAsia"/>
            <w:sz w:val="28"/>
            <w:szCs w:val="28"/>
          </w:rPr>
          <w:t>赵鹏程点点头。</w:t>
        </w:r>
      </w:ins>
    </w:p>
    <w:p w:rsidR="005806B2" w:rsidRDefault="005806B2" w:rsidP="004C0583">
      <w:pPr>
        <w:numPr>
          <w:ins w:id="842" w:author="sd" w:date="2016-06-24T21:15:00Z"/>
        </w:numPr>
        <w:rPr>
          <w:ins w:id="843" w:author="sd" w:date="2016-06-24T20:32:00Z"/>
          <w:rFonts w:ascii="仿宋" w:eastAsia="仿宋" w:hAnsi="仿宋" w:cs="仿宋"/>
          <w:sz w:val="28"/>
          <w:szCs w:val="28"/>
        </w:rPr>
      </w:pPr>
      <w:ins w:id="844" w:author="sd" w:date="2016-06-24T21:28:00Z">
        <w:r>
          <w:rPr>
            <w:rFonts w:ascii="仿宋" w:eastAsia="仿宋" w:hAnsi="仿宋" w:cs="仿宋" w:hint="eastAsia"/>
            <w:sz w:val="28"/>
            <w:szCs w:val="28"/>
          </w:rPr>
          <w:t>冯大勇（叹了一口气）</w:t>
        </w:r>
      </w:ins>
      <w:ins w:id="845" w:author="sd" w:date="2016-06-24T21:15:00Z">
        <w:r>
          <w:rPr>
            <w:rFonts w:ascii="仿宋" w:eastAsia="仿宋" w:hAnsi="仿宋" w:cs="仿宋" w:hint="eastAsia"/>
            <w:sz w:val="28"/>
            <w:szCs w:val="28"/>
          </w:rPr>
          <w:t>：</w:t>
        </w:r>
      </w:ins>
      <w:ins w:id="846" w:author="sd" w:date="2016-06-24T20:32:00Z">
        <w:r>
          <w:rPr>
            <w:rFonts w:ascii="仿宋" w:eastAsia="仿宋" w:hAnsi="仿宋" w:cs="仿宋" w:hint="eastAsia"/>
            <w:sz w:val="28"/>
            <w:szCs w:val="28"/>
          </w:rPr>
          <w:t>都说说有没有好的意见。</w:t>
        </w:r>
      </w:ins>
    </w:p>
    <w:p w:rsidR="005806B2" w:rsidRDefault="005806B2" w:rsidP="006D0F3C">
      <w:pPr>
        <w:numPr>
          <w:ins w:id="847" w:author="sd" w:date="2016-06-24T20:32:00Z"/>
        </w:numPr>
        <w:rPr>
          <w:ins w:id="848" w:author="sd" w:date="2016-06-24T20:33:00Z"/>
          <w:rFonts w:ascii="仿宋" w:eastAsia="仿宋" w:hAnsi="仿宋" w:cs="仿宋"/>
          <w:sz w:val="28"/>
          <w:szCs w:val="28"/>
        </w:rPr>
      </w:pPr>
      <w:ins w:id="849" w:author="sd" w:date="2016-06-24T20:32:00Z">
        <w:r>
          <w:rPr>
            <w:rFonts w:ascii="仿宋" w:eastAsia="仿宋" w:hAnsi="仿宋" w:cs="仿宋" w:hint="eastAsia"/>
            <w:sz w:val="28"/>
            <w:szCs w:val="28"/>
          </w:rPr>
          <w:t>谭阳：</w:t>
        </w:r>
      </w:ins>
      <w:ins w:id="850" w:author="sd" w:date="2016-06-24T20:33:00Z">
        <w:r>
          <w:rPr>
            <w:rFonts w:ascii="仿宋" w:eastAsia="仿宋" w:hAnsi="仿宋" w:cs="仿宋" w:hint="eastAsia"/>
            <w:sz w:val="28"/>
            <w:szCs w:val="28"/>
          </w:rPr>
          <w:t>我觉得我们可以从这辆车入手。</w:t>
        </w:r>
      </w:ins>
    </w:p>
    <w:p w:rsidR="005806B2" w:rsidRDefault="005806B2" w:rsidP="006D0F3C">
      <w:pPr>
        <w:numPr>
          <w:ins w:id="851" w:author="sd" w:date="2016-06-24T20:32:00Z"/>
        </w:numPr>
        <w:rPr>
          <w:ins w:id="852" w:author="sd" w:date="2016-06-24T20:34:00Z"/>
          <w:rFonts w:ascii="仿宋" w:eastAsia="仿宋" w:hAnsi="仿宋" w:cs="仿宋"/>
          <w:sz w:val="28"/>
          <w:szCs w:val="28"/>
        </w:rPr>
      </w:pPr>
      <w:ins w:id="853" w:author="sd" w:date="2016-06-24T20:33:00Z">
        <w:r>
          <w:rPr>
            <w:rFonts w:ascii="仿宋" w:eastAsia="仿宋" w:hAnsi="仿宋" w:cs="仿宋" w:hint="eastAsia"/>
            <w:sz w:val="28"/>
            <w:szCs w:val="28"/>
          </w:rPr>
          <w:t>韩建强：怎么入手，这种</w:t>
        </w:r>
      </w:ins>
      <w:ins w:id="854" w:author="sd" w:date="2016-06-24T21:16:00Z">
        <w:r>
          <w:rPr>
            <w:rFonts w:ascii="仿宋" w:eastAsia="仿宋" w:hAnsi="仿宋" w:cs="仿宋" w:hint="eastAsia"/>
            <w:sz w:val="28"/>
            <w:szCs w:val="28"/>
          </w:rPr>
          <w:t>自己组装的</w:t>
        </w:r>
      </w:ins>
      <w:ins w:id="855" w:author="sd" w:date="2016-06-24T21:17:00Z">
        <w:r>
          <w:rPr>
            <w:rFonts w:ascii="仿宋" w:eastAsia="仿宋" w:hAnsi="仿宋" w:cs="仿宋" w:hint="eastAsia"/>
            <w:sz w:val="28"/>
            <w:szCs w:val="28"/>
          </w:rPr>
          <w:t>电动车本来就不能上牌</w:t>
        </w:r>
      </w:ins>
      <w:ins w:id="856" w:author="sd" w:date="2016-06-24T20:34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857" w:author="sd" w:date="2016-06-24T21:17:00Z">
        <w:r>
          <w:rPr>
            <w:rFonts w:ascii="仿宋" w:eastAsia="仿宋" w:hAnsi="仿宋" w:cs="仿宋" w:hint="eastAsia"/>
            <w:sz w:val="28"/>
            <w:szCs w:val="28"/>
          </w:rPr>
          <w:t>查不到任何信息</w:t>
        </w:r>
      </w:ins>
      <w:ins w:id="858" w:author="sd" w:date="2016-06-24T20:34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6D0F3C">
      <w:pPr>
        <w:numPr>
          <w:ins w:id="859" w:author="sd" w:date="2016-06-24T20:32:00Z"/>
        </w:numPr>
        <w:rPr>
          <w:ins w:id="860" w:author="sd" w:date="2016-06-24T20:35:00Z"/>
          <w:rFonts w:ascii="仿宋" w:eastAsia="仿宋" w:hAnsi="仿宋" w:cs="仿宋"/>
          <w:sz w:val="28"/>
          <w:szCs w:val="28"/>
        </w:rPr>
      </w:pPr>
      <w:ins w:id="861" w:author="sd" w:date="2016-06-24T20:34:00Z">
        <w:r>
          <w:rPr>
            <w:rFonts w:ascii="仿宋" w:eastAsia="仿宋" w:hAnsi="仿宋" w:cs="仿宋" w:hint="eastAsia"/>
            <w:sz w:val="28"/>
            <w:szCs w:val="28"/>
          </w:rPr>
          <w:t>谭阳：</w:t>
        </w:r>
      </w:ins>
      <w:ins w:id="862" w:author="sd" w:date="2016-06-24T21:19:00Z">
        <w:r>
          <w:rPr>
            <w:rFonts w:ascii="仿宋" w:eastAsia="仿宋" w:hAnsi="仿宋" w:cs="仿宋" w:hint="eastAsia"/>
            <w:sz w:val="28"/>
            <w:szCs w:val="28"/>
          </w:rPr>
          <w:t>平海站</w:t>
        </w:r>
      </w:ins>
      <w:ins w:id="863" w:author="sd" w:date="2016-06-24T22:19:00Z">
        <w:r>
          <w:rPr>
            <w:rFonts w:ascii="仿宋" w:eastAsia="仿宋" w:hAnsi="仿宋" w:cs="仿宋" w:hint="eastAsia"/>
            <w:sz w:val="28"/>
            <w:szCs w:val="28"/>
          </w:rPr>
          <w:t>西边的巷子里</w:t>
        </w:r>
      </w:ins>
      <w:ins w:id="864" w:author="sd" w:date="2016-06-24T21:19:00Z">
        <w:r>
          <w:rPr>
            <w:rFonts w:ascii="仿宋" w:eastAsia="仿宋" w:hAnsi="仿宋" w:cs="仿宋" w:hint="eastAsia"/>
            <w:sz w:val="28"/>
            <w:szCs w:val="28"/>
          </w:rPr>
          <w:t>不是</w:t>
        </w:r>
      </w:ins>
      <w:ins w:id="865" w:author="sd" w:date="2016-06-24T21:29:00Z">
        <w:r>
          <w:rPr>
            <w:rFonts w:ascii="仿宋" w:eastAsia="仿宋" w:hAnsi="仿宋" w:cs="仿宋" w:hint="eastAsia"/>
            <w:sz w:val="28"/>
            <w:szCs w:val="28"/>
          </w:rPr>
          <w:t>埋伏着一群</w:t>
        </w:r>
      </w:ins>
      <w:ins w:id="866" w:author="sd" w:date="2016-06-24T21:19:00Z">
        <w:r>
          <w:rPr>
            <w:rFonts w:ascii="仿宋" w:eastAsia="仿宋" w:hAnsi="仿宋" w:cs="仿宋" w:hint="eastAsia"/>
            <w:sz w:val="28"/>
            <w:szCs w:val="28"/>
          </w:rPr>
          <w:t>骑着</w:t>
        </w:r>
      </w:ins>
      <w:ins w:id="867" w:author="sd" w:date="2016-06-24T21:29:00Z">
        <w:r>
          <w:rPr>
            <w:rFonts w:ascii="仿宋" w:eastAsia="仿宋" w:hAnsi="仿宋" w:cs="仿宋" w:hint="eastAsia"/>
            <w:sz w:val="28"/>
            <w:szCs w:val="28"/>
          </w:rPr>
          <w:t>电动三轮车</w:t>
        </w:r>
      </w:ins>
      <w:ins w:id="868" w:author="sd" w:date="2016-06-24T21:20:00Z">
        <w:r>
          <w:rPr>
            <w:rFonts w:ascii="仿宋" w:eastAsia="仿宋" w:hAnsi="仿宋" w:cs="仿宋" w:hint="eastAsia"/>
            <w:sz w:val="28"/>
            <w:szCs w:val="28"/>
          </w:rPr>
          <w:t>非法载客的嘛，</w:t>
        </w:r>
      </w:ins>
      <w:ins w:id="869" w:author="sd" w:date="2016-06-24T21:29:00Z">
        <w:r>
          <w:rPr>
            <w:rFonts w:ascii="仿宋" w:eastAsia="仿宋" w:hAnsi="仿宋" w:cs="仿宋" w:hint="eastAsia"/>
            <w:sz w:val="28"/>
            <w:szCs w:val="28"/>
          </w:rPr>
          <w:t>他们</w:t>
        </w:r>
      </w:ins>
      <w:ins w:id="870" w:author="sd" w:date="2016-06-24T21:20:00Z">
        <w:r>
          <w:rPr>
            <w:rFonts w:ascii="仿宋" w:eastAsia="仿宋" w:hAnsi="仿宋" w:cs="仿宋" w:hint="eastAsia"/>
            <w:sz w:val="28"/>
            <w:szCs w:val="28"/>
          </w:rPr>
          <w:t>互相一定都认识，说不定能问出点线索</w:t>
        </w:r>
      </w:ins>
      <w:ins w:id="871" w:author="sd" w:date="2016-06-24T20:35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2A3F15">
      <w:pPr>
        <w:numPr>
          <w:ilvl w:val="0"/>
          <w:numId w:val="15"/>
          <w:ins w:id="872" w:author="sd" w:date="2016-06-24T20:35:00Z"/>
        </w:numPr>
        <w:rPr>
          <w:ins w:id="873" w:author="sd" w:date="2016-06-24T20:35:00Z"/>
          <w:rFonts w:ascii="仿宋" w:eastAsia="仿宋" w:hAnsi="仿宋" w:cs="仿宋"/>
          <w:sz w:val="28"/>
          <w:szCs w:val="28"/>
        </w:rPr>
      </w:pPr>
      <w:ins w:id="874" w:author="sd" w:date="2016-06-24T20:35:00Z">
        <w:r>
          <w:rPr>
            <w:rFonts w:ascii="仿宋" w:eastAsia="仿宋" w:hAnsi="仿宋" w:cs="仿宋" w:hint="eastAsia"/>
            <w:sz w:val="28"/>
            <w:szCs w:val="28"/>
          </w:rPr>
          <w:t>冯大勇和韩建强相视一眼</w:t>
        </w:r>
      </w:ins>
      <w:ins w:id="875" w:author="sd" w:date="2016-06-24T21:30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2A3F15">
      <w:pPr>
        <w:numPr>
          <w:ins w:id="876" w:author="sd" w:date="2016-06-24T20:35:00Z"/>
        </w:numPr>
        <w:rPr>
          <w:ins w:id="877" w:author="sd" w:date="2016-06-24T21:21:00Z"/>
          <w:rFonts w:ascii="仿宋" w:eastAsia="仿宋" w:hAnsi="仿宋" w:cs="仿宋"/>
          <w:sz w:val="28"/>
          <w:szCs w:val="28"/>
        </w:rPr>
      </w:pPr>
      <w:ins w:id="878" w:author="sd" w:date="2016-06-24T20:35:00Z">
        <w:r>
          <w:rPr>
            <w:rFonts w:ascii="仿宋" w:eastAsia="仿宋" w:hAnsi="仿宋" w:cs="仿宋" w:hint="eastAsia"/>
            <w:sz w:val="28"/>
            <w:szCs w:val="28"/>
          </w:rPr>
          <w:t>赵鹏程</w:t>
        </w:r>
      </w:ins>
      <w:ins w:id="879" w:author="sd" w:date="2016-06-24T21:20:00Z">
        <w:r>
          <w:rPr>
            <w:rFonts w:ascii="仿宋" w:eastAsia="仿宋" w:hAnsi="仿宋" w:cs="仿宋" w:hint="eastAsia"/>
            <w:sz w:val="28"/>
            <w:szCs w:val="28"/>
          </w:rPr>
          <w:t>（</w:t>
        </w:r>
      </w:ins>
      <w:ins w:id="880" w:author="sd" w:date="2016-06-24T21:21:00Z">
        <w:r>
          <w:rPr>
            <w:rFonts w:ascii="仿宋" w:eastAsia="仿宋" w:hAnsi="仿宋" w:cs="仿宋" w:hint="eastAsia"/>
            <w:sz w:val="28"/>
            <w:szCs w:val="28"/>
          </w:rPr>
          <w:t>笑了一声）</w:t>
        </w:r>
      </w:ins>
      <w:ins w:id="881" w:author="sd" w:date="2016-06-24T20:35:00Z">
        <w:r>
          <w:rPr>
            <w:rFonts w:ascii="仿宋" w:eastAsia="仿宋" w:hAnsi="仿宋" w:cs="仿宋" w:hint="eastAsia"/>
            <w:sz w:val="28"/>
            <w:szCs w:val="28"/>
          </w:rPr>
          <w:t>：</w:t>
        </w:r>
      </w:ins>
      <w:ins w:id="882" w:author="sd" w:date="2016-06-24T21:21:00Z">
        <w:r>
          <w:rPr>
            <w:rFonts w:ascii="仿宋" w:eastAsia="仿宋" w:hAnsi="仿宋" w:cs="仿宋" w:hint="eastAsia"/>
            <w:sz w:val="28"/>
            <w:szCs w:val="28"/>
          </w:rPr>
          <w:t>行。</w:t>
        </w:r>
      </w:ins>
    </w:p>
    <w:p w:rsidR="005806B2" w:rsidRDefault="005806B2" w:rsidP="00587717">
      <w:pPr>
        <w:numPr>
          <w:ilvl w:val="0"/>
          <w:numId w:val="15"/>
          <w:ins w:id="883" w:author="sd" w:date="2016-06-24T21:21:00Z"/>
        </w:numPr>
        <w:rPr>
          <w:ins w:id="884" w:author="sd" w:date="2016-06-24T21:21:00Z"/>
          <w:rFonts w:ascii="仿宋" w:eastAsia="仿宋" w:hAnsi="仿宋" w:cs="仿宋"/>
          <w:sz w:val="28"/>
          <w:szCs w:val="28"/>
        </w:rPr>
      </w:pPr>
      <w:ins w:id="885" w:author="sd" w:date="2016-06-24T21:21:00Z">
        <w:r>
          <w:rPr>
            <w:rFonts w:ascii="仿宋" w:eastAsia="仿宋" w:hAnsi="仿宋" w:cs="仿宋" w:hint="eastAsia"/>
            <w:sz w:val="28"/>
            <w:szCs w:val="28"/>
          </w:rPr>
          <w:t>谭阳得意地笑了。</w:t>
        </w:r>
      </w:ins>
    </w:p>
    <w:p w:rsidR="005806B2" w:rsidRDefault="005806B2" w:rsidP="00587717">
      <w:pPr>
        <w:numPr>
          <w:ins w:id="886" w:author="sd" w:date="2016-06-24T21:21:00Z"/>
        </w:numPr>
        <w:rPr>
          <w:ins w:id="887" w:author="sd" w:date="2016-06-24T21:22:00Z"/>
          <w:rFonts w:ascii="仿宋" w:eastAsia="仿宋" w:hAnsi="仿宋" w:cs="仿宋"/>
          <w:sz w:val="28"/>
          <w:szCs w:val="28"/>
        </w:rPr>
      </w:pPr>
      <w:ins w:id="888" w:author="sd" w:date="2016-06-24T21:21:00Z">
        <w:r>
          <w:rPr>
            <w:rFonts w:ascii="仿宋" w:eastAsia="仿宋" w:hAnsi="仿宋" w:cs="仿宋" w:hint="eastAsia"/>
            <w:sz w:val="28"/>
            <w:szCs w:val="28"/>
          </w:rPr>
          <w:t>赵鹏程：正好</w:t>
        </w:r>
      </w:ins>
      <w:ins w:id="889" w:author="sd" w:date="2016-06-24T20:35:00Z">
        <w:r>
          <w:rPr>
            <w:rFonts w:ascii="仿宋" w:eastAsia="仿宋" w:hAnsi="仿宋" w:cs="仿宋" w:hint="eastAsia"/>
            <w:sz w:val="28"/>
            <w:szCs w:val="28"/>
          </w:rPr>
          <w:t>可以整顿一下站前的治安，</w:t>
        </w:r>
      </w:ins>
      <w:ins w:id="890" w:author="sd" w:date="2016-06-24T21:22:00Z">
        <w:r>
          <w:rPr>
            <w:rFonts w:ascii="仿宋" w:eastAsia="仿宋" w:hAnsi="仿宋" w:cs="仿宋" w:hint="eastAsia"/>
            <w:sz w:val="28"/>
            <w:szCs w:val="28"/>
          </w:rPr>
          <w:t>最近</w:t>
        </w:r>
      </w:ins>
      <w:ins w:id="891" w:author="sd" w:date="2016-06-24T20:36:00Z">
        <w:r>
          <w:rPr>
            <w:rFonts w:ascii="仿宋" w:eastAsia="仿宋" w:hAnsi="仿宋" w:cs="仿宋" w:hint="eastAsia"/>
            <w:sz w:val="28"/>
            <w:szCs w:val="28"/>
          </w:rPr>
          <w:t>小蹦蹦实在太多了</w:t>
        </w:r>
      </w:ins>
      <w:ins w:id="892" w:author="sd" w:date="2016-06-24T21:21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893" w:author="sd" w:date="2016-06-24T21:22:00Z">
        <w:r>
          <w:rPr>
            <w:rFonts w:ascii="仿宋" w:eastAsia="仿宋" w:hAnsi="仿宋" w:cs="仿宋" w:hint="eastAsia"/>
            <w:sz w:val="28"/>
            <w:szCs w:val="28"/>
          </w:rPr>
          <w:t>倒不指望你问出什么。</w:t>
        </w:r>
      </w:ins>
    </w:p>
    <w:p w:rsidR="005806B2" w:rsidRDefault="005806B2" w:rsidP="00587717">
      <w:pPr>
        <w:numPr>
          <w:ilvl w:val="0"/>
          <w:numId w:val="15"/>
          <w:ins w:id="894" w:author="sd" w:date="2016-06-24T21:22:00Z"/>
        </w:numPr>
        <w:rPr>
          <w:ins w:id="895" w:author="sd" w:date="2016-06-24T21:22:00Z"/>
          <w:rFonts w:ascii="仿宋" w:eastAsia="仿宋" w:hAnsi="仿宋" w:cs="仿宋"/>
          <w:sz w:val="28"/>
          <w:szCs w:val="28"/>
        </w:rPr>
      </w:pPr>
      <w:ins w:id="896" w:author="sd" w:date="2016-06-24T21:22:00Z">
        <w:r>
          <w:rPr>
            <w:rFonts w:ascii="仿宋" w:eastAsia="仿宋" w:hAnsi="仿宋" w:cs="仿宋" w:hint="eastAsia"/>
            <w:sz w:val="28"/>
            <w:szCs w:val="28"/>
          </w:rPr>
          <w:t>谭阳的笑容僵在脸上。</w:t>
        </w:r>
      </w:ins>
    </w:p>
    <w:p w:rsidR="005806B2" w:rsidRDefault="005806B2" w:rsidP="00587717">
      <w:pPr>
        <w:numPr>
          <w:ins w:id="897" w:author="sd" w:date="2016-06-24T21:22:00Z"/>
        </w:numPr>
        <w:rPr>
          <w:ins w:id="898" w:author="sd" w:date="2016-06-24T20:36:00Z"/>
          <w:rFonts w:ascii="仿宋" w:eastAsia="仿宋" w:hAnsi="仿宋" w:cs="仿宋"/>
          <w:sz w:val="28"/>
          <w:szCs w:val="28"/>
        </w:rPr>
      </w:pPr>
      <w:ins w:id="899" w:author="sd" w:date="2016-06-24T21:22:00Z">
        <w:r>
          <w:rPr>
            <w:rFonts w:ascii="仿宋" w:eastAsia="仿宋" w:hAnsi="仿宋" w:cs="仿宋" w:hint="eastAsia"/>
            <w:sz w:val="28"/>
            <w:szCs w:val="28"/>
          </w:rPr>
          <w:t>谭阳</w:t>
        </w:r>
      </w:ins>
      <w:ins w:id="900" w:author="sd" w:date="2016-06-24T21:26:00Z">
        <w:r>
          <w:rPr>
            <w:rFonts w:ascii="仿宋" w:eastAsia="仿宋" w:hAnsi="仿宋" w:cs="仿宋" w:hint="eastAsia"/>
            <w:sz w:val="28"/>
            <w:szCs w:val="28"/>
          </w:rPr>
          <w:t>：</w:t>
        </w:r>
      </w:ins>
      <w:ins w:id="901" w:author="sd" w:date="2016-06-24T21:30:00Z">
        <w:r>
          <w:rPr>
            <w:rFonts w:ascii="仿宋" w:eastAsia="仿宋" w:hAnsi="仿宋" w:cs="仿宋" w:hint="eastAsia"/>
            <w:sz w:val="28"/>
            <w:szCs w:val="28"/>
          </w:rPr>
          <w:t>你也别瞧不起人，说不定我就是这次</w:t>
        </w:r>
      </w:ins>
      <w:ins w:id="902" w:author="sd" w:date="2016-06-24T21:31:00Z">
        <w:r>
          <w:rPr>
            <w:rFonts w:ascii="仿宋" w:eastAsia="仿宋" w:hAnsi="仿宋" w:cs="仿宋" w:hint="eastAsia"/>
            <w:sz w:val="28"/>
            <w:szCs w:val="28"/>
          </w:rPr>
          <w:t>破案的关键呢。</w:t>
        </w:r>
      </w:ins>
    </w:p>
    <w:p w:rsidR="005806B2" w:rsidRPr="002A3F15" w:rsidRDefault="005806B2" w:rsidP="002A3F15">
      <w:pPr>
        <w:numPr>
          <w:ins w:id="903" w:author="sd" w:date="2016-06-24T20:36:00Z"/>
        </w:numPr>
        <w:rPr>
          <w:ins w:id="904" w:author="sd" w:date="2016-06-24T19:47:00Z"/>
          <w:rFonts w:ascii="仿宋" w:eastAsia="仿宋" w:hAnsi="仿宋" w:cs="仿宋"/>
          <w:sz w:val="28"/>
          <w:szCs w:val="28"/>
        </w:rPr>
      </w:pPr>
      <w:ins w:id="905" w:author="sd" w:date="2016-06-24T21:23:00Z">
        <w:r>
          <w:rPr>
            <w:rFonts w:ascii="仿宋" w:eastAsia="仿宋" w:hAnsi="仿宋" w:cs="仿宋" w:hint="eastAsia"/>
            <w:sz w:val="28"/>
            <w:szCs w:val="28"/>
          </w:rPr>
          <w:t>冯大勇：行了，别斗嘴了</w:t>
        </w:r>
      </w:ins>
      <w:ins w:id="906" w:author="sd" w:date="2016-06-24T21:32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907" w:author="sd" w:date="2016-06-24T21:23:00Z">
        <w:r>
          <w:rPr>
            <w:rFonts w:ascii="仿宋" w:eastAsia="仿宋" w:hAnsi="仿宋" w:cs="仿宋" w:hint="eastAsia"/>
            <w:sz w:val="28"/>
            <w:szCs w:val="28"/>
          </w:rPr>
          <w:t>青年组</w:t>
        </w:r>
      </w:ins>
      <w:ins w:id="908" w:author="sd" w:date="2016-06-24T22:26:00Z">
        <w:r>
          <w:rPr>
            <w:rFonts w:ascii="仿宋" w:eastAsia="仿宋" w:hAnsi="仿宋" w:cs="仿宋" w:hint="eastAsia"/>
            <w:sz w:val="28"/>
            <w:szCs w:val="28"/>
          </w:rPr>
          <w:t>按照你们刚刚说的方法</w:t>
        </w:r>
      </w:ins>
      <w:ins w:id="909" w:author="sd" w:date="2016-06-24T21:24:00Z">
        <w:r>
          <w:rPr>
            <w:rFonts w:ascii="仿宋" w:eastAsia="仿宋" w:hAnsi="仿宋" w:cs="仿宋" w:hint="eastAsia"/>
            <w:sz w:val="28"/>
            <w:szCs w:val="28"/>
          </w:rPr>
          <w:t>去站前</w:t>
        </w:r>
      </w:ins>
      <w:ins w:id="910" w:author="sd" w:date="2016-06-24T22:26:00Z">
        <w:r>
          <w:rPr>
            <w:rFonts w:ascii="仿宋" w:eastAsia="仿宋" w:hAnsi="仿宋" w:cs="仿宋" w:hint="eastAsia"/>
            <w:sz w:val="28"/>
            <w:szCs w:val="28"/>
          </w:rPr>
          <w:t>街道</w:t>
        </w:r>
      </w:ins>
      <w:ins w:id="911" w:author="sd" w:date="2016-06-24T21:24:00Z">
        <w:r>
          <w:rPr>
            <w:rFonts w:ascii="仿宋" w:eastAsia="仿宋" w:hAnsi="仿宋" w:cs="仿宋" w:hint="eastAsia"/>
            <w:sz w:val="28"/>
            <w:szCs w:val="28"/>
          </w:rPr>
          <w:t>继续寻找线索，其他的人</w:t>
        </w:r>
      </w:ins>
      <w:ins w:id="912" w:author="sd" w:date="2016-06-24T21:25:00Z">
        <w:r>
          <w:rPr>
            <w:rFonts w:ascii="仿宋" w:eastAsia="仿宋" w:hAnsi="仿宋" w:cs="仿宋" w:hint="eastAsia"/>
            <w:sz w:val="28"/>
            <w:szCs w:val="28"/>
          </w:rPr>
          <w:t>全力配合</w:t>
        </w:r>
      </w:ins>
      <w:ins w:id="913" w:author="sd" w:date="2016-06-24T21:24:00Z">
        <w:r>
          <w:rPr>
            <w:rFonts w:ascii="仿宋" w:eastAsia="仿宋" w:hAnsi="仿宋" w:cs="仿宋" w:hint="eastAsia"/>
            <w:sz w:val="28"/>
            <w:szCs w:val="28"/>
          </w:rPr>
          <w:t>刑警队开展全城</w:t>
        </w:r>
      </w:ins>
      <w:ins w:id="914" w:author="sd" w:date="2016-06-24T21:25:00Z">
        <w:r>
          <w:rPr>
            <w:rFonts w:ascii="仿宋" w:eastAsia="仿宋" w:hAnsi="仿宋" w:cs="仿宋" w:hint="eastAsia"/>
            <w:sz w:val="28"/>
            <w:szCs w:val="28"/>
          </w:rPr>
          <w:t>地毯搜查。</w:t>
        </w:r>
      </w:ins>
    </w:p>
    <w:p w:rsidR="005806B2" w:rsidRPr="00490F7E" w:rsidRDefault="005806B2" w:rsidP="00045CFE">
      <w:pPr>
        <w:numPr>
          <w:ins w:id="915" w:author="sd" w:date="2016-06-24T17:35:00Z"/>
        </w:numPr>
        <w:rPr>
          <w:ins w:id="916" w:author="sd" w:date="2016-06-24T16:26:00Z"/>
          <w:rFonts w:ascii="仿宋" w:eastAsia="仿宋" w:hAnsi="仿宋" w:cs="仿宋"/>
          <w:sz w:val="28"/>
          <w:szCs w:val="28"/>
        </w:rPr>
      </w:pPr>
    </w:p>
    <w:p w:rsidR="005806B2" w:rsidRPr="005806B2" w:rsidRDefault="005806B2" w:rsidP="00935850">
      <w:pPr>
        <w:numPr>
          <w:ilvl w:val="0"/>
          <w:numId w:val="1"/>
          <w:ins w:id="917" w:author="sd" w:date="2016-06-24T16:26:00Z"/>
        </w:numPr>
        <w:rPr>
          <w:ins w:id="918" w:author="sd" w:date="2016-06-24T17:35:00Z"/>
          <w:rFonts w:ascii="仿宋" w:eastAsia="仿宋" w:hAnsi="仿宋" w:cs="仿宋"/>
          <w:b/>
          <w:sz w:val="28"/>
          <w:szCs w:val="28"/>
          <w:rPrChange w:id="919" w:author="sd" w:date="2016-06-24T20:51:00Z">
            <w:rPr>
              <w:ins w:id="920" w:author="sd" w:date="2016-06-24T17:35:00Z"/>
              <w:rFonts w:ascii="仿宋" w:eastAsia="仿宋" w:hAnsi="仿宋" w:cs="仿宋"/>
              <w:sz w:val="28"/>
              <w:szCs w:val="28"/>
            </w:rPr>
          </w:rPrChange>
        </w:rPr>
      </w:pPr>
      <w:ins w:id="921" w:author="sd" w:date="2016-06-24T17:35:00Z">
        <w:r>
          <w:rPr>
            <w:rFonts w:ascii="仿宋" w:eastAsia="仿宋" w:hAnsi="仿宋" w:cs="仿宋" w:hint="eastAsia"/>
            <w:b/>
            <w:sz w:val="28"/>
            <w:szCs w:val="28"/>
          </w:rPr>
          <w:t>站前</w:t>
        </w:r>
      </w:ins>
      <w:ins w:id="922" w:author="sd" w:date="2016-06-24T22:27:00Z">
        <w:r>
          <w:rPr>
            <w:rFonts w:ascii="仿宋" w:eastAsia="仿宋" w:hAnsi="仿宋" w:cs="仿宋" w:hint="eastAsia"/>
            <w:b/>
            <w:sz w:val="28"/>
            <w:szCs w:val="28"/>
          </w:rPr>
          <w:t>巷子</w:t>
        </w:r>
      </w:ins>
      <w:ins w:id="923" w:author="sd" w:date="2016-06-24T17:35:00Z">
        <w:r w:rsidRPr="005806B2">
          <w:rPr>
            <w:rFonts w:ascii="仿宋" w:eastAsia="仿宋" w:hAnsi="仿宋" w:cs="仿宋"/>
            <w:b/>
            <w:sz w:val="28"/>
            <w:szCs w:val="28"/>
            <w:rPrChange w:id="924" w:author="sd" w:date="2016-06-24T20:51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925" w:author="sd" w:date="2016-06-24T20:51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日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926" w:author="sd" w:date="2016-06-24T20:51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927" w:author="sd" w:date="2016-06-24T20:51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外</w:t>
        </w:r>
      </w:ins>
    </w:p>
    <w:p w:rsidR="005806B2" w:rsidRDefault="005806B2" w:rsidP="009C2FDF">
      <w:pPr>
        <w:numPr>
          <w:ilvl w:val="0"/>
          <w:numId w:val="15"/>
          <w:ins w:id="928" w:author="sd" w:date="2016-06-24T22:35:00Z"/>
        </w:numPr>
        <w:rPr>
          <w:ins w:id="929" w:author="sd" w:date="2016-06-24T22:29:00Z"/>
          <w:rFonts w:ascii="仿宋" w:eastAsia="仿宋" w:hAnsi="仿宋" w:cs="仿宋"/>
          <w:sz w:val="28"/>
          <w:szCs w:val="28"/>
        </w:rPr>
      </w:pPr>
      <w:ins w:id="930" w:author="sd" w:date="2016-06-24T22:34:00Z">
        <w:r>
          <w:rPr>
            <w:rFonts w:ascii="仿宋" w:eastAsia="仿宋" w:hAnsi="仿宋" w:cs="仿宋" w:hint="eastAsia"/>
            <w:sz w:val="28"/>
            <w:szCs w:val="28"/>
          </w:rPr>
          <w:t>一组蒙太奇，小蹦蹦在狭窄的巷子中</w:t>
        </w:r>
      </w:ins>
      <w:ins w:id="931" w:author="sd" w:date="2016-06-24T22:28:00Z">
        <w:r>
          <w:rPr>
            <w:rFonts w:ascii="仿宋" w:eastAsia="仿宋" w:hAnsi="仿宋" w:cs="仿宋" w:hint="eastAsia"/>
            <w:sz w:val="28"/>
            <w:szCs w:val="28"/>
          </w:rPr>
          <w:t>疾驰着，谭阳武薇良超和小顾</w:t>
        </w:r>
      </w:ins>
      <w:ins w:id="932" w:author="sd" w:date="2016-06-24T22:34:00Z">
        <w:r>
          <w:rPr>
            <w:rFonts w:ascii="仿宋" w:eastAsia="仿宋" w:hAnsi="仿宋" w:cs="仿宋" w:hint="eastAsia"/>
            <w:sz w:val="28"/>
            <w:szCs w:val="28"/>
          </w:rPr>
          <w:t>跟再后面气喘吁吁地围追堵截</w:t>
        </w:r>
      </w:ins>
      <w:ins w:id="933" w:author="sd" w:date="2016-06-24T22:28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490F7E">
      <w:pPr>
        <w:numPr>
          <w:ilvl w:val="0"/>
          <w:numId w:val="15"/>
          <w:ins w:id="934" w:author="sd" w:date="2016-06-24T22:29:00Z"/>
        </w:numPr>
        <w:rPr>
          <w:ins w:id="935" w:author="sd" w:date="2016-06-24T22:29:00Z"/>
          <w:rFonts w:ascii="仿宋" w:eastAsia="仿宋" w:hAnsi="仿宋" w:cs="仿宋"/>
          <w:sz w:val="28"/>
          <w:szCs w:val="28"/>
        </w:rPr>
      </w:pPr>
      <w:ins w:id="936" w:author="sd" w:date="2016-06-24T22:29:00Z">
        <w:r>
          <w:rPr>
            <w:rFonts w:ascii="仿宋" w:eastAsia="仿宋" w:hAnsi="仿宋" w:cs="仿宋" w:hint="eastAsia"/>
            <w:sz w:val="28"/>
            <w:szCs w:val="28"/>
          </w:rPr>
          <w:t>四个人气喘吁吁地碰头。</w:t>
        </w:r>
      </w:ins>
    </w:p>
    <w:p w:rsidR="005806B2" w:rsidRDefault="005806B2" w:rsidP="00490F7E">
      <w:pPr>
        <w:numPr>
          <w:ins w:id="937" w:author="sd" w:date="2016-06-24T22:29:00Z"/>
        </w:numPr>
        <w:tabs>
          <w:tab w:val="left" w:pos="420"/>
        </w:tabs>
        <w:rPr>
          <w:ins w:id="938" w:author="sd" w:date="2016-06-24T22:35:00Z"/>
          <w:rFonts w:ascii="仿宋" w:eastAsia="仿宋" w:hAnsi="仿宋" w:cs="仿宋"/>
          <w:sz w:val="28"/>
          <w:szCs w:val="28"/>
        </w:rPr>
      </w:pPr>
      <w:ins w:id="939" w:author="sd" w:date="2016-06-24T22:29:00Z">
        <w:r>
          <w:rPr>
            <w:rFonts w:ascii="仿宋" w:eastAsia="仿宋" w:hAnsi="仿宋" w:cs="仿宋" w:hint="eastAsia"/>
            <w:sz w:val="28"/>
            <w:szCs w:val="28"/>
          </w:rPr>
          <w:t>谭阳：你们</w:t>
        </w:r>
      </w:ins>
      <w:ins w:id="940" w:author="sd" w:date="2016-06-24T22:30:00Z">
        <w:r>
          <w:rPr>
            <w:rFonts w:ascii="仿宋" w:eastAsia="仿宋" w:hAnsi="仿宋" w:cs="仿宋" w:hint="eastAsia"/>
            <w:sz w:val="28"/>
            <w:szCs w:val="28"/>
          </w:rPr>
          <w:t>那边怎么样啊。</w:t>
        </w:r>
      </w:ins>
    </w:p>
    <w:p w:rsidR="005806B2" w:rsidRDefault="005806B2" w:rsidP="00490F7E">
      <w:pPr>
        <w:numPr>
          <w:ins w:id="941" w:author="sd" w:date="2016-06-24T22:29:00Z"/>
        </w:numPr>
        <w:tabs>
          <w:tab w:val="left" w:pos="420"/>
        </w:tabs>
        <w:rPr>
          <w:ins w:id="942" w:author="sd" w:date="2016-06-24T22:36:00Z"/>
          <w:rFonts w:ascii="仿宋" w:eastAsia="仿宋" w:hAnsi="仿宋" w:cs="仿宋"/>
          <w:sz w:val="28"/>
          <w:szCs w:val="28"/>
        </w:rPr>
      </w:pPr>
      <w:ins w:id="943" w:author="sd" w:date="2016-06-24T22:35:00Z">
        <w:r>
          <w:rPr>
            <w:rFonts w:ascii="仿宋" w:eastAsia="仿宋" w:hAnsi="仿宋" w:cs="仿宋" w:hint="eastAsia"/>
            <w:sz w:val="28"/>
            <w:szCs w:val="28"/>
          </w:rPr>
          <w:t>武薇：就追到</w:t>
        </w:r>
      </w:ins>
      <w:ins w:id="944" w:author="sd" w:date="2016-06-24T22:36:00Z">
        <w:r>
          <w:rPr>
            <w:rFonts w:ascii="仿宋" w:eastAsia="仿宋" w:hAnsi="仿宋" w:cs="仿宋" w:hint="eastAsia"/>
            <w:sz w:val="28"/>
            <w:szCs w:val="28"/>
          </w:rPr>
          <w:t>两个，都说不认识那男的，车扣了。你呢。</w:t>
        </w:r>
      </w:ins>
    </w:p>
    <w:p w:rsidR="005806B2" w:rsidRDefault="005806B2" w:rsidP="00490F7E">
      <w:pPr>
        <w:numPr>
          <w:ins w:id="945" w:author="sd" w:date="2016-06-24T22:29:00Z"/>
        </w:numPr>
        <w:tabs>
          <w:tab w:val="left" w:pos="420"/>
        </w:tabs>
        <w:rPr>
          <w:ins w:id="946" w:author="sd" w:date="2016-06-24T22:30:00Z"/>
          <w:rFonts w:ascii="仿宋" w:eastAsia="仿宋" w:hAnsi="仿宋" w:cs="仿宋"/>
          <w:sz w:val="28"/>
          <w:szCs w:val="28"/>
        </w:rPr>
      </w:pPr>
      <w:ins w:id="947" w:author="sd" w:date="2016-06-24T22:36:00Z">
        <w:r>
          <w:rPr>
            <w:rFonts w:ascii="仿宋" w:eastAsia="仿宋" w:hAnsi="仿宋" w:cs="仿宋" w:hint="eastAsia"/>
            <w:sz w:val="28"/>
            <w:szCs w:val="28"/>
          </w:rPr>
          <w:t>谭阳：一见到我全都撒</w:t>
        </w:r>
      </w:ins>
      <w:ins w:id="948" w:author="sd" w:date="2016-06-24T22:37:00Z">
        <w:r>
          <w:rPr>
            <w:rFonts w:ascii="仿宋" w:eastAsia="仿宋" w:hAnsi="仿宋" w:cs="仿宋" w:hint="eastAsia"/>
            <w:sz w:val="28"/>
            <w:szCs w:val="28"/>
          </w:rPr>
          <w:t>开</w:t>
        </w:r>
      </w:ins>
      <w:ins w:id="949" w:author="sd" w:date="2016-06-24T22:36:00Z">
        <w:r>
          <w:rPr>
            <w:rFonts w:ascii="仿宋" w:eastAsia="仿宋" w:hAnsi="仿宋" w:cs="仿宋" w:hint="eastAsia"/>
            <w:sz w:val="28"/>
            <w:szCs w:val="28"/>
          </w:rPr>
          <w:t>腿就跑。</w:t>
        </w:r>
      </w:ins>
    </w:p>
    <w:p w:rsidR="005806B2" w:rsidRDefault="005806B2" w:rsidP="00490F7E">
      <w:pPr>
        <w:numPr>
          <w:ins w:id="950" w:author="sd" w:date="2016-06-24T22:29:00Z"/>
        </w:numPr>
        <w:tabs>
          <w:tab w:val="left" w:pos="420"/>
        </w:tabs>
        <w:rPr>
          <w:ins w:id="951" w:author="sd" w:date="2016-06-24T22:31:00Z"/>
          <w:rFonts w:ascii="仿宋" w:eastAsia="仿宋" w:hAnsi="仿宋" w:cs="仿宋"/>
          <w:sz w:val="28"/>
          <w:szCs w:val="28"/>
        </w:rPr>
      </w:pPr>
      <w:ins w:id="952" w:author="sd" w:date="2016-06-24T22:36:00Z">
        <w:r>
          <w:rPr>
            <w:rFonts w:ascii="仿宋" w:eastAsia="仿宋" w:hAnsi="仿宋" w:cs="仿宋" w:hint="eastAsia"/>
            <w:sz w:val="28"/>
            <w:szCs w:val="28"/>
          </w:rPr>
          <w:t>良超</w:t>
        </w:r>
      </w:ins>
      <w:ins w:id="953" w:author="sd" w:date="2016-06-24T22:30:00Z">
        <w:r>
          <w:rPr>
            <w:rFonts w:ascii="仿宋" w:eastAsia="仿宋" w:hAnsi="仿宋" w:cs="仿宋" w:hint="eastAsia"/>
            <w:sz w:val="28"/>
            <w:szCs w:val="28"/>
          </w:rPr>
          <w:t>：咱们这不是都穿着便衣呢嘛，怎么就看出来咱们是警察</w:t>
        </w:r>
      </w:ins>
      <w:ins w:id="954" w:author="sd" w:date="2016-06-24T22:31:00Z">
        <w:r>
          <w:rPr>
            <w:rFonts w:ascii="仿宋" w:eastAsia="仿宋" w:hAnsi="仿宋" w:cs="仿宋" w:hint="eastAsia"/>
            <w:sz w:val="28"/>
            <w:szCs w:val="28"/>
          </w:rPr>
          <w:t>了！</w:t>
        </w:r>
      </w:ins>
    </w:p>
    <w:p w:rsidR="005806B2" w:rsidRDefault="005806B2" w:rsidP="00490F7E">
      <w:pPr>
        <w:numPr>
          <w:ins w:id="955" w:author="sd" w:date="2016-06-24T22:29:00Z"/>
        </w:numPr>
        <w:tabs>
          <w:tab w:val="left" w:pos="420"/>
        </w:tabs>
        <w:rPr>
          <w:ins w:id="956" w:author="sd" w:date="2016-06-24T22:32:00Z"/>
          <w:rFonts w:ascii="仿宋" w:eastAsia="仿宋" w:hAnsi="仿宋" w:cs="仿宋"/>
          <w:sz w:val="28"/>
          <w:szCs w:val="28"/>
        </w:rPr>
      </w:pPr>
      <w:ins w:id="957" w:author="sd" w:date="2016-06-24T22:31:00Z">
        <w:r>
          <w:rPr>
            <w:rFonts w:ascii="仿宋" w:eastAsia="仿宋" w:hAnsi="仿宋" w:cs="仿宋" w:hint="eastAsia"/>
            <w:sz w:val="28"/>
            <w:szCs w:val="28"/>
          </w:rPr>
          <w:t>小顾：你傻呀，所里每月</w:t>
        </w:r>
      </w:ins>
      <w:ins w:id="958" w:author="sd" w:date="2016-06-24T22:37:00Z">
        <w:r>
          <w:rPr>
            <w:rFonts w:ascii="仿宋" w:eastAsia="仿宋" w:hAnsi="仿宋" w:cs="仿宋" w:hint="eastAsia"/>
            <w:sz w:val="28"/>
            <w:szCs w:val="28"/>
          </w:rPr>
          <w:t>开展</w:t>
        </w:r>
      </w:ins>
      <w:ins w:id="959" w:author="sd" w:date="2016-06-24T22:31:00Z">
        <w:r>
          <w:rPr>
            <w:rFonts w:ascii="仿宋" w:eastAsia="仿宋" w:hAnsi="仿宋" w:cs="仿宋" w:hint="eastAsia"/>
            <w:sz w:val="28"/>
            <w:szCs w:val="28"/>
          </w:rPr>
          <w:t>一次站前</w:t>
        </w:r>
      </w:ins>
      <w:ins w:id="960" w:author="sd" w:date="2016-06-24T22:32:00Z">
        <w:r>
          <w:rPr>
            <w:rFonts w:ascii="仿宋" w:eastAsia="仿宋" w:hAnsi="仿宋" w:cs="仿宋" w:hint="eastAsia"/>
            <w:sz w:val="28"/>
            <w:szCs w:val="28"/>
          </w:rPr>
          <w:t>三轮车专项整治行动</w:t>
        </w:r>
      </w:ins>
      <w:ins w:id="961" w:author="sd" w:date="2016-06-24T22:37:00Z">
        <w:r>
          <w:rPr>
            <w:rFonts w:ascii="仿宋" w:eastAsia="仿宋" w:hAnsi="仿宋" w:cs="仿宋" w:hint="eastAsia"/>
            <w:sz w:val="28"/>
            <w:szCs w:val="28"/>
          </w:rPr>
          <w:t>都是白开的呀</w:t>
        </w:r>
      </w:ins>
      <w:ins w:id="962" w:author="sd" w:date="2016-06-24T22:32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963" w:author="sd" w:date="2016-06-24T22:37:00Z">
        <w:r>
          <w:rPr>
            <w:rFonts w:ascii="仿宋" w:eastAsia="仿宋" w:hAnsi="仿宋" w:cs="仿宋" w:hint="eastAsia"/>
            <w:sz w:val="28"/>
            <w:szCs w:val="28"/>
          </w:rPr>
          <w:t>所里这帮警察</w:t>
        </w:r>
      </w:ins>
      <w:ins w:id="964" w:author="sd" w:date="2016-06-24T22:32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965" w:author="sd" w:date="2016-06-24T22:37:00Z">
        <w:r>
          <w:rPr>
            <w:rFonts w:ascii="仿宋" w:eastAsia="仿宋" w:hAnsi="仿宋" w:cs="仿宋" w:hint="eastAsia"/>
            <w:sz w:val="28"/>
            <w:szCs w:val="28"/>
          </w:rPr>
          <w:t>就算是</w:t>
        </w:r>
      </w:ins>
      <w:ins w:id="966" w:author="sd" w:date="2016-06-24T22:32:00Z">
        <w:r>
          <w:rPr>
            <w:rFonts w:ascii="仿宋" w:eastAsia="仿宋" w:hAnsi="仿宋" w:cs="仿宋" w:hint="eastAsia"/>
            <w:sz w:val="28"/>
            <w:szCs w:val="28"/>
          </w:rPr>
          <w:t>化成灰这群人都认得出来。</w:t>
        </w:r>
      </w:ins>
    </w:p>
    <w:p w:rsidR="005806B2" w:rsidRDefault="005806B2" w:rsidP="00490F7E">
      <w:pPr>
        <w:numPr>
          <w:ins w:id="967" w:author="sd" w:date="2016-06-24T22:29:00Z"/>
        </w:numPr>
        <w:tabs>
          <w:tab w:val="left" w:pos="420"/>
        </w:tabs>
        <w:rPr>
          <w:ins w:id="968" w:author="sd" w:date="2016-06-24T17:35:00Z"/>
          <w:rFonts w:ascii="仿宋" w:eastAsia="仿宋" w:hAnsi="仿宋" w:cs="仿宋"/>
          <w:sz w:val="28"/>
          <w:szCs w:val="28"/>
        </w:rPr>
      </w:pPr>
      <w:ins w:id="969" w:author="sd" w:date="2016-06-24T22:32:00Z">
        <w:r>
          <w:rPr>
            <w:rFonts w:ascii="仿宋" w:eastAsia="仿宋" w:hAnsi="仿宋" w:cs="仿宋" w:hint="eastAsia"/>
            <w:sz w:val="28"/>
            <w:szCs w:val="28"/>
          </w:rPr>
          <w:t>谭阳：</w:t>
        </w:r>
      </w:ins>
      <w:ins w:id="970" w:author="sd" w:date="2016-06-24T22:38:00Z">
        <w:r>
          <w:rPr>
            <w:rFonts w:ascii="仿宋" w:eastAsia="仿宋" w:hAnsi="仿宋" w:cs="仿宋" w:hint="eastAsia"/>
            <w:sz w:val="28"/>
            <w:szCs w:val="28"/>
          </w:rPr>
          <w:t>我就不信邪了，继续追！</w:t>
        </w:r>
      </w:ins>
    </w:p>
    <w:p w:rsidR="005806B2" w:rsidRPr="009C2FDF" w:rsidRDefault="005806B2" w:rsidP="00045CFE">
      <w:pPr>
        <w:numPr>
          <w:ins w:id="971" w:author="sd" w:date="2016-06-24T17:35:00Z"/>
        </w:numPr>
        <w:rPr>
          <w:ins w:id="972" w:author="sd" w:date="2016-06-24T17:03:00Z"/>
          <w:rFonts w:ascii="仿宋" w:eastAsia="仿宋" w:hAnsi="仿宋" w:cs="仿宋"/>
          <w:sz w:val="28"/>
          <w:szCs w:val="28"/>
        </w:rPr>
      </w:pPr>
    </w:p>
    <w:p w:rsidR="005806B2" w:rsidRDefault="005806B2" w:rsidP="00045CFE">
      <w:pPr>
        <w:numPr>
          <w:ilvl w:val="0"/>
          <w:numId w:val="1"/>
          <w:ins w:id="973" w:author="sd" w:date="2016-06-24T22:40:00Z"/>
        </w:numPr>
        <w:rPr>
          <w:ins w:id="974" w:author="sd" w:date="2016-06-24T22:40:00Z"/>
          <w:rFonts w:ascii="仿宋" w:eastAsia="仿宋" w:hAnsi="仿宋" w:cs="仿宋"/>
          <w:b/>
          <w:sz w:val="28"/>
          <w:szCs w:val="28"/>
        </w:rPr>
      </w:pPr>
      <w:ins w:id="975" w:author="sd" w:date="2016-06-24T22:40:00Z">
        <w:r>
          <w:rPr>
            <w:rFonts w:ascii="仿宋" w:eastAsia="仿宋" w:hAnsi="仿宋" w:cs="仿宋" w:hint="eastAsia"/>
            <w:b/>
            <w:sz w:val="28"/>
            <w:szCs w:val="28"/>
          </w:rPr>
          <w:t>站前停车场</w:t>
        </w:r>
        <w:r>
          <w:rPr>
            <w:rFonts w:ascii="仿宋" w:eastAsia="仿宋" w:hAnsi="仿宋" w:cs="仿宋"/>
            <w:b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b/>
            <w:sz w:val="28"/>
            <w:szCs w:val="28"/>
          </w:rPr>
          <w:t>日</w:t>
        </w:r>
        <w:r>
          <w:rPr>
            <w:rFonts w:ascii="仿宋" w:eastAsia="仿宋" w:hAnsi="仿宋" w:cs="仿宋"/>
            <w:b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b/>
            <w:sz w:val="28"/>
            <w:szCs w:val="28"/>
          </w:rPr>
          <w:t>外</w:t>
        </w:r>
      </w:ins>
    </w:p>
    <w:p w:rsidR="005806B2" w:rsidRPr="005806B2" w:rsidRDefault="005806B2" w:rsidP="009C2FDF">
      <w:pPr>
        <w:numPr>
          <w:ilvl w:val="0"/>
          <w:numId w:val="15"/>
          <w:ins w:id="976" w:author="sd" w:date="2016-06-24T22:40:00Z"/>
        </w:numPr>
        <w:rPr>
          <w:ins w:id="977" w:author="sd" w:date="2016-06-24T22:40:00Z"/>
          <w:rFonts w:ascii="仿宋" w:eastAsia="仿宋" w:hAnsi="仿宋" w:cs="仿宋"/>
          <w:sz w:val="28"/>
          <w:szCs w:val="28"/>
          <w:rPrChange w:id="978" w:author="sd" w:date="2016-06-24T22:40:00Z">
            <w:rPr>
              <w:ins w:id="979" w:author="sd" w:date="2016-06-24T22:40:00Z"/>
              <w:rFonts w:ascii="仿宋" w:eastAsia="仿宋" w:hAnsi="仿宋" w:cs="仿宋"/>
              <w:b/>
              <w:sz w:val="28"/>
              <w:szCs w:val="28"/>
            </w:rPr>
          </w:rPrChange>
        </w:rPr>
      </w:pPr>
      <w:ins w:id="980" w:author="sd" w:date="2016-06-24T22:40:00Z">
        <w:r w:rsidRPr="005806B2">
          <w:rPr>
            <w:rFonts w:ascii="仿宋" w:eastAsia="仿宋" w:hAnsi="仿宋" w:cs="仿宋" w:hint="eastAsia"/>
            <w:sz w:val="28"/>
            <w:szCs w:val="28"/>
            <w:rPrChange w:id="981" w:author="sd" w:date="2016-06-24T22:40:00Z">
              <w:rPr>
                <w:rFonts w:ascii="仿宋" w:eastAsia="仿宋" w:hAnsi="仿宋" w:cs="仿宋" w:hint="eastAsia"/>
                <w:b/>
                <w:sz w:val="28"/>
                <w:szCs w:val="28"/>
              </w:rPr>
            </w:rPrChange>
          </w:rPr>
          <w:t>大头的车停在站前停车场。</w:t>
        </w:r>
        <w:r>
          <w:rPr>
            <w:rFonts w:ascii="仿宋" w:eastAsia="仿宋" w:hAnsi="仿宋" w:cs="仿宋" w:hint="eastAsia"/>
            <w:sz w:val="28"/>
            <w:szCs w:val="28"/>
          </w:rPr>
          <w:t>赵鹏程走到车旁。</w:t>
        </w:r>
      </w:ins>
    </w:p>
    <w:p w:rsidR="005806B2" w:rsidRDefault="005806B2" w:rsidP="009C2FDF">
      <w:pPr>
        <w:numPr>
          <w:ins w:id="982" w:author="sd" w:date="2016-06-24T22:40:00Z"/>
        </w:numPr>
        <w:rPr>
          <w:ins w:id="983" w:author="sd" w:date="2016-06-24T22:40:00Z"/>
          <w:rFonts w:ascii="仿宋" w:eastAsia="仿宋" w:hAnsi="仿宋" w:cs="仿宋"/>
          <w:b/>
          <w:sz w:val="28"/>
          <w:szCs w:val="28"/>
        </w:rPr>
      </w:pPr>
    </w:p>
    <w:p w:rsidR="005806B2" w:rsidRPr="005806B2" w:rsidRDefault="005806B2" w:rsidP="00045CFE">
      <w:pPr>
        <w:numPr>
          <w:ilvl w:val="0"/>
          <w:numId w:val="1"/>
          <w:ins w:id="984" w:author="sd" w:date="2016-06-24T17:35:00Z"/>
        </w:numPr>
        <w:rPr>
          <w:ins w:id="985" w:author="sd" w:date="2016-06-24T17:35:00Z"/>
          <w:rFonts w:ascii="仿宋" w:eastAsia="仿宋" w:hAnsi="仿宋" w:cs="仿宋"/>
          <w:b/>
          <w:sz w:val="28"/>
          <w:szCs w:val="28"/>
          <w:rPrChange w:id="986" w:author="sd" w:date="2016-06-24T22:40:00Z">
            <w:rPr>
              <w:ins w:id="987" w:author="sd" w:date="2016-06-24T17:35:00Z"/>
              <w:rFonts w:ascii="仿宋" w:eastAsia="仿宋" w:hAnsi="仿宋" w:cs="仿宋"/>
              <w:sz w:val="28"/>
              <w:szCs w:val="28"/>
            </w:rPr>
          </w:rPrChange>
        </w:rPr>
      </w:pPr>
      <w:ins w:id="988" w:author="sd" w:date="2016-06-24T17:35:00Z">
        <w:r w:rsidRPr="005806B2">
          <w:rPr>
            <w:rFonts w:ascii="仿宋" w:eastAsia="仿宋" w:hAnsi="仿宋" w:cs="仿宋" w:hint="eastAsia"/>
            <w:b/>
            <w:sz w:val="28"/>
            <w:szCs w:val="28"/>
            <w:rPrChange w:id="989" w:author="sd" w:date="2016-06-24T22:3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大头车内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990" w:author="sd" w:date="2016-06-24T22:39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991" w:author="sd" w:date="2016-06-24T22:3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日</w:t>
        </w:r>
        <w:r w:rsidRPr="005806B2">
          <w:rPr>
            <w:rFonts w:ascii="仿宋" w:eastAsia="仿宋" w:hAnsi="仿宋" w:cs="仿宋"/>
            <w:b/>
            <w:sz w:val="28"/>
            <w:szCs w:val="28"/>
            <w:rPrChange w:id="992" w:author="sd" w:date="2016-06-24T22:39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 xml:space="preserve"> </w:t>
        </w:r>
        <w:r w:rsidRPr="005806B2">
          <w:rPr>
            <w:rFonts w:ascii="仿宋" w:eastAsia="仿宋" w:hAnsi="仿宋" w:cs="仿宋" w:hint="eastAsia"/>
            <w:b/>
            <w:sz w:val="28"/>
            <w:szCs w:val="28"/>
            <w:rPrChange w:id="993" w:author="sd" w:date="2016-06-24T22:39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内</w:t>
        </w:r>
      </w:ins>
    </w:p>
    <w:p w:rsidR="005806B2" w:rsidRDefault="005806B2" w:rsidP="009C2FDF">
      <w:pPr>
        <w:numPr>
          <w:ilvl w:val="0"/>
          <w:numId w:val="18"/>
          <w:ins w:id="994" w:author="sd" w:date="2016-06-24T22:40:00Z"/>
        </w:numPr>
        <w:rPr>
          <w:ins w:id="995" w:author="sd" w:date="2016-06-24T22:40:00Z"/>
          <w:rFonts w:ascii="仿宋" w:eastAsia="仿宋" w:hAnsi="仿宋" w:cs="仿宋"/>
          <w:sz w:val="28"/>
          <w:szCs w:val="28"/>
        </w:rPr>
      </w:pPr>
      <w:ins w:id="996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赵鹏程拉开门坐进了副驾驶。</w:t>
        </w:r>
      </w:ins>
    </w:p>
    <w:p w:rsidR="005806B2" w:rsidRDefault="005806B2" w:rsidP="009C2FDF">
      <w:pPr>
        <w:numPr>
          <w:ilvl w:val="0"/>
          <w:numId w:val="18"/>
          <w:ins w:id="997" w:author="sd" w:date="2016-06-24T22:40:00Z"/>
        </w:numPr>
        <w:rPr>
          <w:ins w:id="998" w:author="sd" w:date="2016-06-24T22:40:00Z"/>
          <w:rFonts w:ascii="仿宋" w:eastAsia="仿宋" w:hAnsi="仿宋" w:cs="仿宋"/>
          <w:sz w:val="28"/>
          <w:szCs w:val="28"/>
        </w:rPr>
      </w:pPr>
      <w:ins w:id="999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大头一扭头看到赵鹏程。</w:t>
        </w:r>
      </w:ins>
    </w:p>
    <w:p w:rsidR="005806B2" w:rsidRDefault="005806B2" w:rsidP="009C2FDF">
      <w:pPr>
        <w:numPr>
          <w:ins w:id="1000" w:author="sd" w:date="2016-06-24T22:40:00Z"/>
        </w:numPr>
        <w:rPr>
          <w:ins w:id="1001" w:author="sd" w:date="2016-06-24T22:40:00Z"/>
          <w:rFonts w:ascii="仿宋" w:eastAsia="仿宋" w:hAnsi="仿宋" w:cs="仿宋"/>
          <w:sz w:val="28"/>
          <w:szCs w:val="28"/>
        </w:rPr>
      </w:pPr>
      <w:ins w:id="1002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大头：赵哥</w:t>
        </w:r>
      </w:ins>
      <w:ins w:id="1003" w:author="sd" w:date="2016-06-24T22:42:00Z">
        <w:r>
          <w:rPr>
            <w:rFonts w:ascii="仿宋" w:eastAsia="仿宋" w:hAnsi="仿宋" w:cs="仿宋" w:hint="eastAsia"/>
            <w:sz w:val="28"/>
            <w:szCs w:val="28"/>
          </w:rPr>
          <w:t>，你找我？</w:t>
        </w:r>
      </w:ins>
    </w:p>
    <w:p w:rsidR="005806B2" w:rsidRDefault="005806B2" w:rsidP="009C2FDF">
      <w:pPr>
        <w:numPr>
          <w:ins w:id="1004" w:author="sd" w:date="2016-06-24T22:40:00Z"/>
        </w:numPr>
        <w:rPr>
          <w:ins w:id="1005" w:author="sd" w:date="2016-06-24T22:40:00Z"/>
          <w:rFonts w:ascii="仿宋" w:eastAsia="仿宋" w:hAnsi="仿宋" w:cs="仿宋"/>
          <w:sz w:val="28"/>
          <w:szCs w:val="28"/>
        </w:rPr>
      </w:pPr>
      <w:ins w:id="1006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赵鹏程：怎么样？</w:t>
        </w:r>
      </w:ins>
    </w:p>
    <w:p w:rsidR="005806B2" w:rsidRDefault="005806B2" w:rsidP="009C2FDF">
      <w:pPr>
        <w:numPr>
          <w:ins w:id="1007" w:author="sd" w:date="2016-06-24T22:40:00Z"/>
        </w:numPr>
        <w:rPr>
          <w:ins w:id="1008" w:author="sd" w:date="2016-06-24T22:40:00Z"/>
          <w:rFonts w:ascii="仿宋" w:eastAsia="仿宋" w:hAnsi="仿宋" w:cs="仿宋"/>
          <w:sz w:val="28"/>
          <w:szCs w:val="28"/>
        </w:rPr>
      </w:pPr>
      <w:ins w:id="1009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大头：</w:t>
        </w:r>
      </w:ins>
      <w:ins w:id="1010" w:author="sd" w:date="2016-06-24T22:41:00Z">
        <w:r>
          <w:rPr>
            <w:rFonts w:ascii="仿宋" w:eastAsia="仿宋" w:hAnsi="仿宋" w:cs="仿宋" w:hint="eastAsia"/>
            <w:sz w:val="28"/>
            <w:szCs w:val="28"/>
          </w:rPr>
          <w:t>你那事我帮你注意着呢，</w:t>
        </w:r>
      </w:ins>
      <w:ins w:id="1011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最近我老和小飞一起玩牌，感觉他行踪有些神秘……</w:t>
        </w:r>
      </w:ins>
    </w:p>
    <w:p w:rsidR="005806B2" w:rsidRDefault="005806B2" w:rsidP="009C2FDF">
      <w:pPr>
        <w:numPr>
          <w:ilvl w:val="0"/>
          <w:numId w:val="18"/>
          <w:ins w:id="1012" w:author="sd" w:date="2016-06-24T22:40:00Z"/>
        </w:numPr>
        <w:rPr>
          <w:ins w:id="1013" w:author="sd" w:date="2016-06-24T22:40:00Z"/>
          <w:rFonts w:ascii="仿宋" w:eastAsia="仿宋" w:hAnsi="仿宋" w:cs="仿宋"/>
          <w:sz w:val="28"/>
          <w:szCs w:val="28"/>
        </w:rPr>
      </w:pPr>
      <w:ins w:id="1014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赵鹏程没接话，大头继续道</w:t>
        </w:r>
      </w:ins>
    </w:p>
    <w:p w:rsidR="005806B2" w:rsidRDefault="005806B2" w:rsidP="009C2FDF">
      <w:pPr>
        <w:numPr>
          <w:ins w:id="1015" w:author="sd" w:date="2016-06-24T22:40:00Z"/>
        </w:numPr>
        <w:rPr>
          <w:ins w:id="1016" w:author="sd" w:date="2016-06-24T22:40:00Z"/>
          <w:rFonts w:ascii="仿宋" w:eastAsia="仿宋" w:hAnsi="仿宋" w:cs="仿宋"/>
          <w:sz w:val="28"/>
          <w:szCs w:val="28"/>
        </w:rPr>
      </w:pPr>
      <w:ins w:id="1017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大头：我试探着问他最近看没看见苟三，他就开始打哈哈。</w:t>
        </w:r>
      </w:ins>
    </w:p>
    <w:p w:rsidR="005806B2" w:rsidRDefault="005806B2" w:rsidP="009C2FDF">
      <w:pPr>
        <w:numPr>
          <w:ins w:id="1018" w:author="sd" w:date="2016-06-24T22:40:00Z"/>
        </w:numPr>
        <w:rPr>
          <w:ins w:id="1019" w:author="sd" w:date="2016-06-24T22:40:00Z"/>
          <w:rFonts w:ascii="仿宋" w:eastAsia="仿宋" w:hAnsi="仿宋" w:cs="仿宋"/>
          <w:sz w:val="28"/>
          <w:szCs w:val="28"/>
        </w:rPr>
      </w:pPr>
      <w:ins w:id="1020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赵鹏程：他跟苟三干？</w:t>
        </w:r>
      </w:ins>
    </w:p>
    <w:p w:rsidR="005806B2" w:rsidRDefault="005806B2" w:rsidP="009C2FDF">
      <w:pPr>
        <w:numPr>
          <w:ins w:id="1021" w:author="sd" w:date="2016-06-24T22:40:00Z"/>
        </w:numPr>
        <w:rPr>
          <w:ins w:id="1022" w:author="sd" w:date="2016-06-24T22:40:00Z"/>
          <w:rFonts w:ascii="仿宋" w:eastAsia="仿宋" w:hAnsi="仿宋" w:cs="仿宋"/>
          <w:sz w:val="28"/>
          <w:szCs w:val="28"/>
        </w:rPr>
      </w:pPr>
      <w:ins w:id="1023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大头：我也是收到了点风声，但他这人嘴太严，套不出来。</w:t>
        </w:r>
      </w:ins>
    </w:p>
    <w:p w:rsidR="005806B2" w:rsidRDefault="005806B2" w:rsidP="009C2FDF">
      <w:pPr>
        <w:numPr>
          <w:ins w:id="1024" w:author="sd" w:date="2016-06-24T22:40:00Z"/>
        </w:numPr>
        <w:rPr>
          <w:ins w:id="1025" w:author="sd" w:date="2016-06-24T22:40:00Z"/>
          <w:rFonts w:ascii="仿宋" w:eastAsia="仿宋" w:hAnsi="仿宋" w:cs="仿宋"/>
          <w:sz w:val="28"/>
          <w:szCs w:val="28"/>
        </w:rPr>
      </w:pPr>
      <w:ins w:id="1026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赵鹏程：你都查不明白？</w:t>
        </w:r>
      </w:ins>
    </w:p>
    <w:p w:rsidR="005806B2" w:rsidRDefault="005806B2" w:rsidP="009C2FDF">
      <w:pPr>
        <w:numPr>
          <w:ins w:id="1027" w:author="sd" w:date="2016-06-24T22:40:00Z"/>
        </w:numPr>
        <w:rPr>
          <w:ins w:id="1028" w:author="sd" w:date="2016-06-24T22:40:00Z"/>
          <w:rFonts w:ascii="仿宋" w:eastAsia="仿宋" w:hAnsi="仿宋" w:cs="仿宋"/>
          <w:sz w:val="28"/>
          <w:szCs w:val="28"/>
        </w:rPr>
      </w:pPr>
      <w:ins w:id="1029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大头：可能是我脱离这行太久了，道不通了。赵哥这次帮不上您了。</w:t>
        </w:r>
      </w:ins>
    </w:p>
    <w:p w:rsidR="005806B2" w:rsidRDefault="005806B2" w:rsidP="009C2FDF">
      <w:pPr>
        <w:numPr>
          <w:ins w:id="1030" w:author="sd" w:date="2016-06-24T22:40:00Z"/>
        </w:numPr>
        <w:rPr>
          <w:ins w:id="1031" w:author="sd" w:date="2016-06-24T22:42:00Z"/>
          <w:rFonts w:ascii="仿宋" w:eastAsia="仿宋" w:hAnsi="仿宋" w:cs="仿宋"/>
          <w:sz w:val="28"/>
          <w:szCs w:val="28"/>
        </w:rPr>
      </w:pPr>
      <w:ins w:id="1032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赵鹏程：</w:t>
        </w:r>
      </w:ins>
      <w:ins w:id="1033" w:author="sd" w:date="2016-06-24T22:42:00Z">
        <w:r>
          <w:rPr>
            <w:rFonts w:ascii="仿宋" w:eastAsia="仿宋" w:hAnsi="仿宋" w:cs="仿宋" w:hint="eastAsia"/>
            <w:sz w:val="28"/>
            <w:szCs w:val="28"/>
          </w:rPr>
          <w:t>好，辛苦了</w:t>
        </w:r>
      </w:ins>
      <w:ins w:id="1034" w:author="sd" w:date="2016-06-24T22:40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  <w:ins w:id="1035" w:author="sd" w:date="2016-06-24T22:42:00Z">
        <w:r>
          <w:rPr>
            <w:rFonts w:ascii="仿宋" w:eastAsia="仿宋" w:hAnsi="仿宋" w:cs="仿宋" w:hint="eastAsia"/>
            <w:sz w:val="28"/>
            <w:szCs w:val="28"/>
          </w:rPr>
          <w:t>我找你其实有其他事。</w:t>
        </w:r>
      </w:ins>
    </w:p>
    <w:p w:rsidR="005806B2" w:rsidRDefault="005806B2" w:rsidP="009C2FDF">
      <w:pPr>
        <w:numPr>
          <w:ilvl w:val="0"/>
          <w:numId w:val="18"/>
          <w:ins w:id="1036" w:author="sd" w:date="2016-06-24T22:43:00Z"/>
        </w:numPr>
        <w:rPr>
          <w:ins w:id="1037" w:author="sd" w:date="2016-06-24T22:43:00Z"/>
          <w:rFonts w:ascii="仿宋" w:eastAsia="仿宋" w:hAnsi="仿宋" w:cs="仿宋"/>
          <w:sz w:val="28"/>
          <w:szCs w:val="28"/>
        </w:rPr>
      </w:pPr>
      <w:ins w:id="1038" w:author="sd" w:date="2016-06-24T22:43:00Z">
        <w:r>
          <w:rPr>
            <w:rFonts w:ascii="仿宋" w:eastAsia="仿宋" w:hAnsi="仿宋" w:cs="仿宋" w:hint="eastAsia"/>
            <w:sz w:val="28"/>
            <w:szCs w:val="28"/>
          </w:rPr>
          <w:t>赵鹏程拿出三轮车的照片，和男子的照片。</w:t>
        </w:r>
      </w:ins>
    </w:p>
    <w:p w:rsidR="005806B2" w:rsidRDefault="005806B2" w:rsidP="009C2FDF">
      <w:pPr>
        <w:numPr>
          <w:ins w:id="1039" w:author="sd" w:date="2016-06-24T22:43:00Z"/>
        </w:numPr>
        <w:rPr>
          <w:ins w:id="1040" w:author="sd" w:date="2016-06-24T22:43:00Z"/>
          <w:rFonts w:ascii="仿宋" w:eastAsia="仿宋" w:hAnsi="仿宋" w:cs="仿宋"/>
          <w:sz w:val="28"/>
          <w:szCs w:val="28"/>
        </w:rPr>
      </w:pPr>
      <w:ins w:id="1041" w:author="sd" w:date="2016-06-24T22:43:00Z">
        <w:r>
          <w:rPr>
            <w:rFonts w:ascii="仿宋" w:eastAsia="仿宋" w:hAnsi="仿宋" w:cs="仿宋" w:hint="eastAsia"/>
            <w:sz w:val="28"/>
            <w:szCs w:val="28"/>
          </w:rPr>
          <w:t>赵鹏程：眼熟么？</w:t>
        </w:r>
      </w:ins>
    </w:p>
    <w:p w:rsidR="005806B2" w:rsidRDefault="005806B2" w:rsidP="009C2FDF">
      <w:pPr>
        <w:numPr>
          <w:ilvl w:val="0"/>
          <w:numId w:val="18"/>
          <w:ins w:id="1042" w:author="sd" w:date="2016-06-24T22:43:00Z"/>
        </w:numPr>
        <w:rPr>
          <w:ins w:id="1043" w:author="sd" w:date="2016-06-24T22:43:00Z"/>
          <w:rFonts w:ascii="仿宋" w:eastAsia="仿宋" w:hAnsi="仿宋" w:cs="仿宋"/>
          <w:sz w:val="28"/>
          <w:szCs w:val="28"/>
        </w:rPr>
      </w:pPr>
      <w:ins w:id="1044" w:author="sd" w:date="2016-06-24T22:43:00Z">
        <w:r>
          <w:rPr>
            <w:rFonts w:ascii="仿宋" w:eastAsia="仿宋" w:hAnsi="仿宋" w:cs="仿宋" w:hint="eastAsia"/>
            <w:sz w:val="28"/>
            <w:szCs w:val="28"/>
          </w:rPr>
          <w:t>大头摇摇头。赵鹏程将照片塞给大头。</w:t>
        </w:r>
      </w:ins>
    </w:p>
    <w:p w:rsidR="005806B2" w:rsidRDefault="005806B2" w:rsidP="009C2FDF">
      <w:pPr>
        <w:numPr>
          <w:ins w:id="1045" w:author="sd" w:date="2016-06-24T22:43:00Z"/>
        </w:numPr>
        <w:rPr>
          <w:ins w:id="1046" w:author="sd" w:date="2016-06-24T22:43:00Z"/>
          <w:rFonts w:ascii="仿宋" w:eastAsia="仿宋" w:hAnsi="仿宋" w:cs="仿宋"/>
          <w:sz w:val="28"/>
          <w:szCs w:val="28"/>
        </w:rPr>
      </w:pPr>
      <w:ins w:id="1047" w:author="sd" w:date="2016-06-24T22:43:00Z">
        <w:r>
          <w:rPr>
            <w:rFonts w:ascii="仿宋" w:eastAsia="仿宋" w:hAnsi="仿宋" w:cs="仿宋" w:hint="eastAsia"/>
            <w:sz w:val="28"/>
            <w:szCs w:val="28"/>
          </w:rPr>
          <w:t>赵鹏程：帮我问问你那些趴活的哥们，这人什么来头。</w:t>
        </w:r>
      </w:ins>
    </w:p>
    <w:p w:rsidR="005806B2" w:rsidRPr="009C2FDF" w:rsidRDefault="005806B2" w:rsidP="009C2FDF">
      <w:pPr>
        <w:numPr>
          <w:ins w:id="1048" w:author="sd" w:date="2016-06-24T22:43:00Z"/>
        </w:numPr>
        <w:rPr>
          <w:ins w:id="1049" w:author="sd" w:date="2016-06-24T22:40:00Z"/>
          <w:rFonts w:ascii="仿宋" w:eastAsia="仿宋" w:hAnsi="仿宋" w:cs="仿宋"/>
          <w:sz w:val="28"/>
          <w:szCs w:val="28"/>
        </w:rPr>
      </w:pPr>
      <w:ins w:id="1050" w:author="sd" w:date="2016-06-24T22:43:00Z">
        <w:r>
          <w:rPr>
            <w:rFonts w:ascii="仿宋" w:eastAsia="仿宋" w:hAnsi="仿宋" w:cs="仿宋" w:hint="eastAsia"/>
            <w:sz w:val="28"/>
            <w:szCs w:val="28"/>
          </w:rPr>
          <w:t>△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大头点点头，收下照片。</w:t>
        </w:r>
      </w:ins>
    </w:p>
    <w:p w:rsidR="005806B2" w:rsidRPr="009C2FDF" w:rsidRDefault="005806B2" w:rsidP="00045CFE">
      <w:pPr>
        <w:numPr>
          <w:ins w:id="1051" w:author="sd" w:date="2016-06-24T17:35:00Z"/>
        </w:numPr>
        <w:rPr>
          <w:ins w:id="1052" w:author="sd" w:date="2016-06-24T16:27:00Z"/>
          <w:rFonts w:ascii="仿宋" w:eastAsia="仿宋" w:hAnsi="仿宋" w:cs="仿宋"/>
          <w:sz w:val="28"/>
          <w:szCs w:val="28"/>
        </w:rPr>
      </w:pPr>
    </w:p>
    <w:p w:rsidR="005806B2" w:rsidRDefault="005806B2" w:rsidP="00935850">
      <w:pPr>
        <w:numPr>
          <w:ilvl w:val="0"/>
          <w:numId w:val="1"/>
          <w:ins w:id="1053" w:author="sd" w:date="2016-06-24T17:36:00Z"/>
        </w:numPr>
        <w:rPr>
          <w:ins w:id="1054" w:author="sd" w:date="2016-06-24T17:36:00Z"/>
          <w:rFonts w:ascii="仿宋" w:eastAsia="仿宋" w:hAnsi="仿宋" w:cs="仿宋"/>
          <w:sz w:val="28"/>
          <w:szCs w:val="28"/>
        </w:rPr>
      </w:pPr>
      <w:ins w:id="1055" w:author="sd" w:date="2016-06-24T17:36:00Z">
        <w:r>
          <w:rPr>
            <w:rFonts w:ascii="仿宋" w:eastAsia="仿宋" w:hAnsi="仿宋" w:cs="仿宋" w:hint="eastAsia"/>
            <w:sz w:val="28"/>
            <w:szCs w:val="28"/>
          </w:rPr>
          <w:t>站前公路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外</w:t>
        </w:r>
      </w:ins>
    </w:p>
    <w:p w:rsidR="005806B2" w:rsidRDefault="005806B2" w:rsidP="00045CFE">
      <w:pPr>
        <w:numPr>
          <w:ins w:id="1056" w:author="sd" w:date="2016-06-24T17:36:00Z"/>
        </w:numPr>
        <w:rPr>
          <w:ins w:id="1057" w:author="sd" w:date="2016-06-24T17:36:00Z"/>
          <w:rFonts w:ascii="仿宋" w:eastAsia="仿宋" w:hAnsi="仿宋" w:cs="仿宋"/>
          <w:sz w:val="28"/>
          <w:szCs w:val="28"/>
        </w:rPr>
      </w:pPr>
      <w:ins w:id="1058" w:author="sd" w:date="2016-06-24T17:36:00Z">
        <w:r>
          <w:rPr>
            <w:rFonts w:ascii="仿宋" w:eastAsia="仿宋" w:hAnsi="仿宋" w:cs="仿宋" w:hint="eastAsia"/>
            <w:sz w:val="28"/>
            <w:szCs w:val="28"/>
          </w:rPr>
          <w:t>谭阳目睹，怀疑。</w:t>
        </w:r>
      </w:ins>
    </w:p>
    <w:p w:rsidR="005806B2" w:rsidRDefault="005806B2" w:rsidP="00045CFE">
      <w:pPr>
        <w:numPr>
          <w:ins w:id="1059" w:author="sd" w:date="2016-06-24T17:36:00Z"/>
        </w:numPr>
        <w:rPr>
          <w:ins w:id="1060" w:author="sd" w:date="2016-06-24T17:36:00Z"/>
          <w:rFonts w:ascii="仿宋" w:eastAsia="仿宋" w:hAnsi="仿宋" w:cs="仿宋"/>
          <w:sz w:val="28"/>
          <w:szCs w:val="28"/>
        </w:rPr>
      </w:pPr>
    </w:p>
    <w:p w:rsidR="005806B2" w:rsidRDefault="005806B2" w:rsidP="00935850">
      <w:pPr>
        <w:numPr>
          <w:ilvl w:val="0"/>
          <w:numId w:val="1"/>
          <w:ins w:id="1061" w:author="sd" w:date="2016-06-24T16:27:00Z"/>
        </w:numPr>
        <w:rPr>
          <w:ins w:id="1062" w:author="sd" w:date="2016-06-24T17:36:00Z"/>
          <w:rFonts w:ascii="仿宋" w:eastAsia="仿宋" w:hAnsi="仿宋" w:cs="仿宋"/>
          <w:sz w:val="28"/>
          <w:szCs w:val="28"/>
        </w:rPr>
      </w:pPr>
      <w:ins w:id="1063" w:author="sd" w:date="2016-06-24T17:36:00Z">
        <w:r>
          <w:rPr>
            <w:rFonts w:ascii="仿宋" w:eastAsia="仿宋" w:hAnsi="仿宋" w:cs="仿宋" w:hint="eastAsia"/>
            <w:sz w:val="28"/>
            <w:szCs w:val="28"/>
          </w:rPr>
          <w:t>平海所走廊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064" w:author="sd" w:date="2016-06-24T17:36:00Z"/>
        </w:numPr>
        <w:rPr>
          <w:ins w:id="1065" w:author="sd" w:date="2016-06-24T17:36:00Z"/>
          <w:rFonts w:ascii="仿宋" w:eastAsia="仿宋" w:hAnsi="仿宋" w:cs="仿宋"/>
          <w:sz w:val="28"/>
          <w:szCs w:val="28"/>
        </w:rPr>
      </w:pPr>
      <w:ins w:id="1066" w:author="sd" w:date="2016-06-24T17:36:00Z">
        <w:r>
          <w:rPr>
            <w:rFonts w:ascii="仿宋" w:eastAsia="仿宋" w:hAnsi="仿宋" w:cs="仿宋" w:hint="eastAsia"/>
            <w:sz w:val="28"/>
            <w:szCs w:val="28"/>
          </w:rPr>
          <w:t>谭阳路过监控室，要调查赵鹏程。</w:t>
        </w:r>
      </w:ins>
    </w:p>
    <w:p w:rsidR="005806B2" w:rsidRPr="00235EDC" w:rsidRDefault="005806B2" w:rsidP="00235EDC">
      <w:pPr>
        <w:numPr>
          <w:ins w:id="1067" w:author="sd" w:date="2016-06-24T17:36:00Z"/>
        </w:numPr>
        <w:rPr>
          <w:ins w:id="1068" w:author="sd" w:date="2016-06-24T17:36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069" w:author="sd" w:date="2016-06-24T17:37:00Z"/>
        </w:numPr>
        <w:rPr>
          <w:ins w:id="1070" w:author="sd" w:date="2016-06-24T17:37:00Z"/>
          <w:rFonts w:ascii="仿宋" w:eastAsia="仿宋" w:hAnsi="仿宋" w:cs="仿宋"/>
          <w:sz w:val="28"/>
          <w:szCs w:val="28"/>
        </w:rPr>
      </w:pPr>
      <w:ins w:id="1071" w:author="sd" w:date="2016-06-24T17:37:00Z">
        <w:r>
          <w:rPr>
            <w:rFonts w:ascii="仿宋" w:eastAsia="仿宋" w:hAnsi="仿宋" w:cs="仿宋" w:hint="eastAsia"/>
            <w:sz w:val="28"/>
            <w:szCs w:val="28"/>
          </w:rPr>
          <w:t>监控室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072" w:author="sd" w:date="2016-06-24T17:37:00Z"/>
        </w:numPr>
        <w:rPr>
          <w:ins w:id="1073" w:author="sd" w:date="2016-06-24T17:37:00Z"/>
          <w:rFonts w:ascii="仿宋" w:eastAsia="仿宋" w:hAnsi="仿宋" w:cs="仿宋"/>
          <w:sz w:val="28"/>
          <w:szCs w:val="28"/>
        </w:rPr>
      </w:pPr>
      <w:ins w:id="1074" w:author="sd" w:date="2016-06-24T17:37:00Z">
        <w:r>
          <w:rPr>
            <w:rFonts w:ascii="仿宋" w:eastAsia="仿宋" w:hAnsi="仿宋" w:cs="仿宋" w:hint="eastAsia"/>
            <w:sz w:val="28"/>
            <w:szCs w:val="28"/>
          </w:rPr>
          <w:t>调查赵鹏程，被武薇发现，揍谭阳。</w:t>
        </w:r>
      </w:ins>
    </w:p>
    <w:p w:rsidR="005806B2" w:rsidRDefault="005806B2" w:rsidP="00235EDC">
      <w:pPr>
        <w:numPr>
          <w:ins w:id="1075" w:author="sd" w:date="2016-06-24T17:37:00Z"/>
        </w:numPr>
        <w:rPr>
          <w:ins w:id="1076" w:author="sd" w:date="2016-06-24T17:38:00Z"/>
          <w:rFonts w:ascii="仿宋" w:eastAsia="仿宋" w:hAnsi="仿宋" w:cs="仿宋"/>
          <w:sz w:val="28"/>
          <w:szCs w:val="28"/>
        </w:rPr>
      </w:pPr>
      <w:ins w:id="1077" w:author="sd" w:date="2016-06-24T17:37:00Z">
        <w:r>
          <w:rPr>
            <w:rFonts w:ascii="仿宋" w:eastAsia="仿宋" w:hAnsi="仿宋" w:cs="仿宋" w:hint="eastAsia"/>
            <w:sz w:val="28"/>
            <w:szCs w:val="28"/>
          </w:rPr>
          <w:t>这时慕容表示接到一份</w:t>
        </w:r>
      </w:ins>
      <w:ins w:id="1078" w:author="sd" w:date="2016-06-24T17:38:00Z">
        <w:r>
          <w:rPr>
            <w:rFonts w:ascii="仿宋" w:eastAsia="仿宋" w:hAnsi="仿宋" w:cs="仿宋" w:hint="eastAsia"/>
            <w:sz w:val="28"/>
            <w:szCs w:val="28"/>
          </w:rPr>
          <w:t>报警</w:t>
        </w:r>
      </w:ins>
      <w:ins w:id="1079" w:author="sd" w:date="2016-06-24T17:37:00Z">
        <w:r>
          <w:rPr>
            <w:rFonts w:ascii="仿宋" w:eastAsia="仿宋" w:hAnsi="仿宋" w:cs="仿宋" w:hint="eastAsia"/>
            <w:sz w:val="28"/>
            <w:szCs w:val="28"/>
          </w:rPr>
          <w:t>音频</w:t>
        </w:r>
      </w:ins>
      <w:ins w:id="1080" w:author="sd" w:date="2016-06-24T17:38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Pr="00235EDC" w:rsidRDefault="005806B2" w:rsidP="00235EDC">
      <w:pPr>
        <w:numPr>
          <w:ins w:id="1081" w:author="sd" w:date="2016-06-24T17:37:00Z"/>
        </w:numPr>
        <w:rPr>
          <w:ins w:id="1082" w:author="sd" w:date="2016-06-24T17:37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083" w:author="sd" w:date="2016-06-24T15:00:00Z"/>
        </w:numPr>
        <w:rPr>
          <w:ins w:id="1084" w:author="sd" w:date="2016-06-24T17:38:00Z"/>
          <w:rFonts w:ascii="仿宋" w:eastAsia="仿宋" w:hAnsi="仿宋" w:cs="仿宋"/>
          <w:sz w:val="28"/>
          <w:szCs w:val="28"/>
        </w:rPr>
      </w:pPr>
      <w:ins w:id="1085" w:author="sd" w:date="2016-06-24T17:38:00Z">
        <w:r>
          <w:rPr>
            <w:rFonts w:ascii="仿宋" w:eastAsia="仿宋" w:hAnsi="仿宋" w:cs="仿宋" w:hint="eastAsia"/>
            <w:sz w:val="28"/>
            <w:szCs w:val="28"/>
          </w:rPr>
          <w:t>会议室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086" w:author="sd" w:date="2016-06-24T17:38:00Z"/>
        </w:numPr>
        <w:rPr>
          <w:ins w:id="1087" w:author="sd" w:date="2016-06-24T20:07:00Z"/>
          <w:rFonts w:ascii="仿宋" w:eastAsia="仿宋" w:hAnsi="仿宋" w:cs="仿宋"/>
          <w:sz w:val="28"/>
          <w:szCs w:val="28"/>
        </w:rPr>
      </w:pPr>
      <w:ins w:id="1088" w:author="sd" w:date="2016-06-24T17:38:00Z">
        <w:r>
          <w:rPr>
            <w:rFonts w:ascii="仿宋" w:eastAsia="仿宋" w:hAnsi="仿宋" w:cs="仿宋" w:hint="eastAsia"/>
            <w:sz w:val="28"/>
            <w:szCs w:val="28"/>
          </w:rPr>
          <w:t>音频表示我叫李媛媛，我被关起来了，被强奸，都是不知道在哪儿，四面都是墙。</w:t>
        </w:r>
      </w:ins>
    </w:p>
    <w:p w:rsidR="005806B2" w:rsidRDefault="005806B2" w:rsidP="00235EDC">
      <w:pPr>
        <w:numPr>
          <w:ins w:id="1089" w:author="sd" w:date="2016-06-24T17:38:00Z"/>
        </w:numPr>
        <w:rPr>
          <w:ins w:id="1090" w:author="sd" w:date="2016-06-24T17:38:00Z"/>
          <w:rFonts w:ascii="仿宋" w:eastAsia="仿宋" w:hAnsi="仿宋" w:cs="仿宋"/>
          <w:sz w:val="28"/>
          <w:szCs w:val="28"/>
        </w:rPr>
      </w:pPr>
      <w:ins w:id="1091" w:author="sd" w:date="2016-06-24T20:07:00Z">
        <w:r>
          <w:rPr>
            <w:rFonts w:ascii="仿宋" w:eastAsia="仿宋" w:hAnsi="仿宋" w:cs="仿宋" w:hint="eastAsia"/>
            <w:sz w:val="28"/>
            <w:szCs w:val="28"/>
          </w:rPr>
          <w:t>通过电话号码，得知这个人的身份，</w:t>
        </w:r>
      </w:ins>
      <w:ins w:id="1092" w:author="sd" w:date="2016-06-24T20:08:00Z">
        <w:r>
          <w:rPr>
            <w:rFonts w:ascii="仿宋" w:eastAsia="仿宋" w:hAnsi="仿宋" w:cs="仿宋" w:hint="eastAsia"/>
            <w:sz w:val="28"/>
            <w:szCs w:val="28"/>
          </w:rPr>
          <w:t>和照片</w:t>
        </w:r>
      </w:ins>
      <w:ins w:id="1093" w:author="sd" w:date="2016-06-24T20:09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235EDC">
      <w:pPr>
        <w:numPr>
          <w:ins w:id="1094" w:author="sd" w:date="2016-06-24T17:38:00Z"/>
        </w:numPr>
        <w:rPr>
          <w:ins w:id="1095" w:author="sd" w:date="2016-06-24T17:38:00Z"/>
          <w:rFonts w:ascii="仿宋" w:eastAsia="仿宋" w:hAnsi="仿宋" w:cs="仿宋"/>
          <w:sz w:val="28"/>
          <w:szCs w:val="28"/>
        </w:rPr>
      </w:pPr>
      <w:ins w:id="1096" w:author="sd" w:date="2016-06-24T16:42:00Z">
        <w:r>
          <w:rPr>
            <w:rFonts w:ascii="仿宋" w:eastAsia="仿宋" w:hAnsi="仿宋" w:cs="仿宋" w:hint="eastAsia"/>
            <w:sz w:val="28"/>
            <w:szCs w:val="28"/>
          </w:rPr>
          <w:t>专案组会议上，</w:t>
        </w:r>
      </w:ins>
      <w:ins w:id="1097" w:author="sd" w:date="2016-06-24T16:43:00Z">
        <w:r>
          <w:rPr>
            <w:rFonts w:ascii="仿宋" w:eastAsia="仿宋" w:hAnsi="仿宋" w:cs="仿宋" w:hint="eastAsia"/>
            <w:sz w:val="28"/>
            <w:szCs w:val="28"/>
          </w:rPr>
          <w:t>众人表示希望太渺茫了，</w:t>
        </w:r>
      </w:ins>
      <w:ins w:id="1098" w:author="sd" w:date="2016-06-24T15:54:00Z">
        <w:r>
          <w:rPr>
            <w:rFonts w:ascii="仿宋" w:eastAsia="仿宋" w:hAnsi="仿宋" w:cs="仿宋" w:hint="eastAsia"/>
            <w:sz w:val="28"/>
            <w:szCs w:val="28"/>
          </w:rPr>
          <w:t>谭阳分离音频，发现是甩卖</w:t>
        </w:r>
      </w:ins>
      <w:ins w:id="1099" w:author="sd" w:date="2016-06-24T16:30:00Z">
        <w:r>
          <w:rPr>
            <w:rFonts w:ascii="仿宋" w:eastAsia="仿宋" w:hAnsi="仿宋" w:cs="仿宋" w:hint="eastAsia"/>
            <w:sz w:val="28"/>
            <w:szCs w:val="28"/>
          </w:rPr>
          <w:t>，表示这个旋律很熟悉，一定要让别人和他一起哼，</w:t>
        </w:r>
      </w:ins>
      <w:ins w:id="1100" w:author="sd" w:date="2016-06-24T16:44:00Z">
        <w:r>
          <w:rPr>
            <w:rFonts w:ascii="仿宋" w:eastAsia="仿宋" w:hAnsi="仿宋" w:cs="仿宋" w:hint="eastAsia"/>
            <w:sz w:val="28"/>
            <w:szCs w:val="28"/>
          </w:rPr>
          <w:t>众人不理谭阳</w:t>
        </w:r>
      </w:ins>
      <w:ins w:id="1101" w:author="sd" w:date="2016-06-24T16:30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235EDC">
      <w:pPr>
        <w:numPr>
          <w:ins w:id="1102" w:author="sd" w:date="2016-06-24T17:38:00Z"/>
        </w:numPr>
        <w:rPr>
          <w:ins w:id="1103" w:author="sd" w:date="2016-06-24T15:01:00Z"/>
          <w:rFonts w:ascii="仿宋" w:eastAsia="仿宋" w:hAnsi="仿宋" w:cs="仿宋"/>
          <w:sz w:val="28"/>
          <w:szCs w:val="28"/>
        </w:rPr>
      </w:pPr>
    </w:p>
    <w:p w:rsidR="005806B2" w:rsidRDefault="005806B2" w:rsidP="0081700E">
      <w:pPr>
        <w:numPr>
          <w:ilvl w:val="0"/>
          <w:numId w:val="1"/>
          <w:ins w:id="1104" w:author="sd" w:date="2016-06-24T16:50:00Z"/>
        </w:numPr>
        <w:rPr>
          <w:ins w:id="1105" w:author="sd" w:date="2016-06-24T17:38:00Z"/>
          <w:rFonts w:ascii="仿宋" w:eastAsia="仿宋" w:hAnsi="仿宋" w:cs="仿宋"/>
          <w:sz w:val="28"/>
          <w:szCs w:val="28"/>
        </w:rPr>
      </w:pPr>
      <w:ins w:id="1106" w:author="sd" w:date="2016-06-24T17:38:00Z">
        <w:r>
          <w:rPr>
            <w:rFonts w:ascii="仿宋" w:eastAsia="仿宋" w:hAnsi="仿宋" w:cs="仿宋" w:hint="eastAsia"/>
            <w:sz w:val="28"/>
            <w:szCs w:val="28"/>
          </w:rPr>
          <w:t>会议室外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107" w:author="sd" w:date="2016-06-24T17:38:00Z"/>
        </w:numPr>
        <w:rPr>
          <w:ins w:id="1108" w:author="sd" w:date="2016-06-24T17:38:00Z"/>
          <w:rFonts w:ascii="仿宋" w:eastAsia="仿宋" w:hAnsi="仿宋" w:cs="仿宋"/>
          <w:sz w:val="28"/>
          <w:szCs w:val="28"/>
        </w:rPr>
      </w:pPr>
      <w:ins w:id="1109" w:author="sd" w:date="2016-06-24T16:32:00Z">
        <w:r>
          <w:rPr>
            <w:rFonts w:ascii="仿宋" w:eastAsia="仿宋" w:hAnsi="仿宋" w:cs="仿宋" w:hint="eastAsia"/>
            <w:sz w:val="28"/>
            <w:szCs w:val="28"/>
          </w:rPr>
          <w:t>这时，赵鹏程接到电话，</w:t>
        </w:r>
      </w:ins>
      <w:ins w:id="1110" w:author="sd" w:date="2016-06-24T15:01:00Z">
        <w:r>
          <w:rPr>
            <w:rFonts w:ascii="仿宋" w:eastAsia="仿宋" w:hAnsi="仿宋" w:cs="仿宋" w:hint="eastAsia"/>
            <w:sz w:val="28"/>
            <w:szCs w:val="28"/>
          </w:rPr>
          <w:t>大头</w:t>
        </w:r>
      </w:ins>
      <w:ins w:id="1111" w:author="sd" w:date="2016-06-24T16:33:00Z">
        <w:r>
          <w:rPr>
            <w:rFonts w:ascii="仿宋" w:eastAsia="仿宋" w:hAnsi="仿宋" w:cs="仿宋" w:hint="eastAsia"/>
            <w:sz w:val="28"/>
            <w:szCs w:val="28"/>
          </w:rPr>
          <w:t>表示</w:t>
        </w:r>
      </w:ins>
      <w:ins w:id="1112" w:author="sd" w:date="2016-06-24T15:01:00Z">
        <w:r>
          <w:rPr>
            <w:rFonts w:ascii="仿宋" w:eastAsia="仿宋" w:hAnsi="仿宋" w:cs="仿宋" w:hint="eastAsia"/>
            <w:sz w:val="28"/>
            <w:szCs w:val="28"/>
          </w:rPr>
          <w:t>从三轮车那边得知，这个人</w:t>
        </w:r>
        <w:r>
          <w:rPr>
            <w:rFonts w:ascii="仿宋" w:eastAsia="仿宋" w:hAnsi="仿宋" w:cs="仿宋"/>
            <w:sz w:val="28"/>
            <w:szCs w:val="28"/>
          </w:rPr>
          <w:t>600</w:t>
        </w:r>
        <w:r>
          <w:rPr>
            <w:rFonts w:ascii="仿宋" w:eastAsia="仿宋" w:hAnsi="仿宋" w:cs="仿宋" w:hint="eastAsia"/>
            <w:sz w:val="28"/>
            <w:szCs w:val="28"/>
          </w:rPr>
          <w:t>块租</w:t>
        </w:r>
      </w:ins>
      <w:ins w:id="1113" w:author="sd" w:date="2016-06-24T15:51:00Z">
        <w:r>
          <w:rPr>
            <w:rFonts w:ascii="仿宋" w:eastAsia="仿宋" w:hAnsi="仿宋" w:cs="仿宋" w:hint="eastAsia"/>
            <w:sz w:val="28"/>
            <w:szCs w:val="28"/>
          </w:rPr>
          <w:t>一居室</w:t>
        </w:r>
      </w:ins>
      <w:ins w:id="1114" w:author="sd" w:date="2016-06-24T15:01:00Z">
        <w:r>
          <w:rPr>
            <w:rFonts w:ascii="仿宋" w:eastAsia="仿宋" w:hAnsi="仿宋" w:cs="仿宋" w:hint="eastAsia"/>
            <w:sz w:val="28"/>
            <w:szCs w:val="28"/>
          </w:rPr>
          <w:t>，赵鹏程表示是</w:t>
        </w:r>
      </w:ins>
      <w:ins w:id="1115" w:author="sd" w:date="2016-06-24T16:48:00Z">
        <w:r>
          <w:rPr>
            <w:rFonts w:ascii="仿宋" w:eastAsia="仿宋" w:hAnsi="仿宋" w:cs="仿宋" w:hint="eastAsia"/>
            <w:sz w:val="28"/>
            <w:szCs w:val="28"/>
          </w:rPr>
          <w:t>海阳区</w:t>
        </w:r>
      </w:ins>
      <w:ins w:id="1116" w:author="sd" w:date="2016-06-24T15:01:00Z">
        <w:r>
          <w:rPr>
            <w:rFonts w:ascii="仿宋" w:eastAsia="仿宋" w:hAnsi="仿宋" w:cs="仿宋" w:hint="eastAsia"/>
            <w:sz w:val="28"/>
            <w:szCs w:val="28"/>
          </w:rPr>
          <w:t>城中村。</w:t>
        </w:r>
      </w:ins>
    </w:p>
    <w:p w:rsidR="005806B2" w:rsidRDefault="005806B2" w:rsidP="00235EDC">
      <w:pPr>
        <w:numPr>
          <w:ins w:id="1117" w:author="sd" w:date="2016-06-24T17:38:00Z"/>
        </w:numPr>
        <w:rPr>
          <w:ins w:id="1118" w:author="sd" w:date="2016-06-24T13:58:00Z"/>
          <w:rFonts w:ascii="仿宋" w:eastAsia="仿宋" w:hAnsi="仿宋" w:cs="仿宋"/>
          <w:sz w:val="28"/>
          <w:szCs w:val="28"/>
        </w:rPr>
      </w:pPr>
    </w:p>
    <w:p w:rsidR="005806B2" w:rsidRDefault="005806B2" w:rsidP="0081700E">
      <w:pPr>
        <w:numPr>
          <w:ilvl w:val="0"/>
          <w:numId w:val="1"/>
          <w:ins w:id="1119" w:author="sd" w:date="2016-06-24T16:34:00Z"/>
        </w:numPr>
        <w:rPr>
          <w:ins w:id="1120" w:author="sd" w:date="2016-06-24T17:38:00Z"/>
          <w:rFonts w:ascii="仿宋" w:eastAsia="仿宋" w:hAnsi="仿宋" w:cs="仿宋"/>
          <w:sz w:val="28"/>
          <w:szCs w:val="28"/>
        </w:rPr>
      </w:pPr>
      <w:ins w:id="1121" w:author="sd" w:date="2016-06-24T17:38:00Z">
        <w:r>
          <w:rPr>
            <w:rFonts w:ascii="仿宋" w:eastAsia="仿宋" w:hAnsi="仿宋" w:cs="仿宋" w:hint="eastAsia"/>
            <w:sz w:val="28"/>
            <w:szCs w:val="28"/>
          </w:rPr>
          <w:t>会议室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122" w:author="sd" w:date="2016-06-24T17:38:00Z"/>
        </w:numPr>
        <w:rPr>
          <w:ins w:id="1123" w:author="sd" w:date="2016-06-24T17:39:00Z"/>
          <w:rFonts w:ascii="仿宋" w:eastAsia="仿宋" w:hAnsi="仿宋" w:cs="仿宋"/>
          <w:sz w:val="28"/>
          <w:szCs w:val="28"/>
        </w:rPr>
      </w:pPr>
      <w:ins w:id="1124" w:author="sd" w:date="2016-06-24T17:39:00Z">
        <w:r>
          <w:rPr>
            <w:rFonts w:ascii="仿宋" w:eastAsia="仿宋" w:hAnsi="仿宋" w:cs="仿宋" w:hint="eastAsia"/>
            <w:sz w:val="28"/>
            <w:szCs w:val="28"/>
          </w:rPr>
          <w:t>赵鹏程表示在城中村。</w:t>
        </w:r>
      </w:ins>
    </w:p>
    <w:p w:rsidR="005806B2" w:rsidRDefault="005806B2" w:rsidP="00235EDC">
      <w:pPr>
        <w:numPr>
          <w:ins w:id="1125" w:author="sd" w:date="2016-06-24T17:38:00Z"/>
        </w:numPr>
        <w:rPr>
          <w:ins w:id="1126" w:author="sd" w:date="2016-06-24T14:30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127" w:author="sd" w:date="2016-06-24T13:26:00Z"/>
        </w:numPr>
        <w:rPr>
          <w:ins w:id="1128" w:author="sd" w:date="2016-06-24T17:39:00Z"/>
          <w:rFonts w:ascii="仿宋" w:eastAsia="仿宋" w:hAnsi="仿宋" w:cs="仿宋"/>
          <w:sz w:val="28"/>
          <w:szCs w:val="28"/>
        </w:rPr>
      </w:pPr>
      <w:ins w:id="1129" w:author="sd" w:date="2016-06-24T17:39:00Z">
        <w:r>
          <w:rPr>
            <w:rFonts w:ascii="仿宋" w:eastAsia="仿宋" w:hAnsi="仿宋" w:cs="仿宋" w:hint="eastAsia"/>
            <w:sz w:val="28"/>
            <w:szCs w:val="28"/>
          </w:rPr>
          <w:t>海阳区城中村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外</w:t>
        </w:r>
      </w:ins>
    </w:p>
    <w:p w:rsidR="005806B2" w:rsidRDefault="005806B2" w:rsidP="00235EDC">
      <w:pPr>
        <w:numPr>
          <w:ins w:id="1130" w:author="sd" w:date="2016-06-24T17:39:00Z"/>
        </w:numPr>
        <w:rPr>
          <w:ins w:id="1131" w:author="sd" w:date="2016-06-24T17:40:00Z"/>
          <w:rFonts w:ascii="仿宋" w:eastAsia="仿宋" w:hAnsi="仿宋" w:cs="仿宋"/>
          <w:sz w:val="28"/>
          <w:szCs w:val="28"/>
        </w:rPr>
      </w:pPr>
      <w:ins w:id="1132" w:author="sd" w:date="2016-06-24T17:39:00Z">
        <w:r>
          <w:rPr>
            <w:rFonts w:ascii="仿宋" w:eastAsia="仿宋" w:hAnsi="仿宋" w:cs="仿宋" w:hint="eastAsia"/>
            <w:sz w:val="28"/>
            <w:szCs w:val="28"/>
          </w:rPr>
          <w:t>谭阳去了城中村，</w:t>
        </w:r>
      </w:ins>
      <w:ins w:id="1133" w:author="sd" w:date="2016-06-24T17:40:00Z">
        <w:r>
          <w:rPr>
            <w:rFonts w:ascii="仿宋" w:eastAsia="仿宋" w:hAnsi="仿宋" w:cs="仿宋" w:hint="eastAsia"/>
            <w:sz w:val="28"/>
            <w:szCs w:val="28"/>
          </w:rPr>
          <w:t>觉得应该找修车的。</w:t>
        </w:r>
      </w:ins>
    </w:p>
    <w:p w:rsidR="005806B2" w:rsidRPr="00235EDC" w:rsidRDefault="005806B2" w:rsidP="00235EDC">
      <w:pPr>
        <w:numPr>
          <w:ins w:id="1134" w:author="sd" w:date="2016-06-24T17:39:00Z"/>
        </w:numPr>
        <w:rPr>
          <w:ins w:id="1135" w:author="sd" w:date="2016-06-24T17:39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136" w:author="sd" w:date="2016-06-24T17:40:00Z"/>
        </w:numPr>
        <w:rPr>
          <w:ins w:id="1137" w:author="sd" w:date="2016-06-24T17:40:00Z"/>
          <w:rFonts w:ascii="仿宋" w:eastAsia="仿宋" w:hAnsi="仿宋" w:cs="仿宋"/>
          <w:sz w:val="28"/>
          <w:szCs w:val="28"/>
        </w:rPr>
      </w:pPr>
      <w:ins w:id="1138" w:author="sd" w:date="2016-06-24T17:40:00Z">
        <w:r>
          <w:rPr>
            <w:rFonts w:ascii="仿宋" w:eastAsia="仿宋" w:hAnsi="仿宋" w:cs="仿宋" w:hint="eastAsia"/>
            <w:sz w:val="28"/>
            <w:szCs w:val="28"/>
          </w:rPr>
          <w:t>修车铺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139" w:author="sd" w:date="2016-06-24T17:40:00Z"/>
        </w:numPr>
        <w:rPr>
          <w:ins w:id="1140" w:author="sd" w:date="2016-06-24T17:40:00Z"/>
          <w:rFonts w:ascii="仿宋" w:eastAsia="仿宋" w:hAnsi="仿宋" w:cs="仿宋"/>
          <w:sz w:val="28"/>
          <w:szCs w:val="28"/>
        </w:rPr>
      </w:pPr>
      <w:ins w:id="1141" w:author="sd" w:date="2016-06-24T17:40:00Z">
        <w:r>
          <w:rPr>
            <w:rFonts w:ascii="仿宋" w:eastAsia="仿宋" w:hAnsi="仿宋" w:cs="仿宋" w:hint="eastAsia"/>
            <w:sz w:val="28"/>
            <w:szCs w:val="28"/>
          </w:rPr>
          <w:t>谭阳遇见赵鹏程，原来，赵鹏程直接去找修车的，得到了大概的地方。</w:t>
        </w:r>
      </w:ins>
    </w:p>
    <w:p w:rsidR="005806B2" w:rsidRPr="00235EDC" w:rsidRDefault="005806B2" w:rsidP="00235EDC">
      <w:pPr>
        <w:numPr>
          <w:ins w:id="1142" w:author="sd" w:date="2016-06-24T17:40:00Z"/>
        </w:numPr>
        <w:rPr>
          <w:ins w:id="1143" w:author="sd" w:date="2016-06-24T17:40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144" w:author="sd" w:date="2016-06-24T17:06:00Z"/>
        </w:numPr>
        <w:rPr>
          <w:ins w:id="1145" w:author="sd" w:date="2016-06-24T17:41:00Z"/>
          <w:rFonts w:ascii="仿宋" w:eastAsia="仿宋" w:hAnsi="仿宋" w:cs="仿宋"/>
          <w:sz w:val="28"/>
          <w:szCs w:val="28"/>
        </w:rPr>
      </w:pPr>
      <w:ins w:id="1146" w:author="sd" w:date="2016-06-24T17:41:00Z">
        <w:r>
          <w:rPr>
            <w:rFonts w:ascii="仿宋" w:eastAsia="仿宋" w:hAnsi="仿宋" w:cs="仿宋" w:hint="eastAsia"/>
            <w:sz w:val="28"/>
            <w:szCs w:val="28"/>
          </w:rPr>
          <w:t>自建房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147" w:author="sd" w:date="2016-06-24T17:42:00Z"/>
        </w:numPr>
        <w:rPr>
          <w:ins w:id="1148" w:author="sd" w:date="2016-06-24T20:17:00Z"/>
          <w:rFonts w:ascii="仿宋" w:eastAsia="仿宋" w:hAnsi="仿宋" w:cs="仿宋"/>
          <w:sz w:val="28"/>
          <w:szCs w:val="28"/>
        </w:rPr>
      </w:pPr>
      <w:ins w:id="1149" w:author="sd" w:date="2016-06-24T17:42:00Z">
        <w:r>
          <w:rPr>
            <w:rFonts w:ascii="仿宋" w:eastAsia="仿宋" w:hAnsi="仿宋" w:cs="仿宋" w:hint="eastAsia"/>
            <w:sz w:val="28"/>
            <w:szCs w:val="28"/>
          </w:rPr>
          <w:t>男人发现</w:t>
        </w:r>
      </w:ins>
      <w:ins w:id="1150" w:author="sd" w:date="2016-06-24T20:16:00Z">
        <w:r>
          <w:rPr>
            <w:rFonts w:ascii="仿宋" w:eastAsia="仿宋" w:hAnsi="仿宋" w:cs="仿宋" w:hint="eastAsia"/>
            <w:sz w:val="28"/>
            <w:szCs w:val="28"/>
          </w:rPr>
          <w:t>一条</w:t>
        </w:r>
      </w:ins>
      <w:ins w:id="1151" w:author="sd" w:date="2016-06-24T20:17:00Z">
        <w:r>
          <w:rPr>
            <w:rFonts w:ascii="仿宋" w:eastAsia="仿宋" w:hAnsi="仿宋" w:cs="仿宋" w:hint="eastAsia"/>
            <w:sz w:val="28"/>
            <w:szCs w:val="28"/>
          </w:rPr>
          <w:t>报警平台的反馈短信。</w:t>
        </w:r>
      </w:ins>
    </w:p>
    <w:p w:rsidR="005806B2" w:rsidRDefault="005806B2" w:rsidP="00235EDC">
      <w:pPr>
        <w:numPr>
          <w:ins w:id="1152" w:author="sd" w:date="2016-06-24T17:42:00Z"/>
        </w:numPr>
        <w:rPr>
          <w:ins w:id="1153" w:author="sd" w:date="2016-06-24T17:42:00Z"/>
          <w:rFonts w:ascii="仿宋" w:eastAsia="仿宋" w:hAnsi="仿宋" w:cs="仿宋"/>
          <w:sz w:val="28"/>
          <w:szCs w:val="28"/>
        </w:rPr>
      </w:pPr>
      <w:ins w:id="1154" w:author="sd" w:date="2016-06-24T17:42:00Z">
        <w:r>
          <w:rPr>
            <w:rFonts w:ascii="仿宋" w:eastAsia="仿宋" w:hAnsi="仿宋" w:cs="仿宋" w:hint="eastAsia"/>
            <w:sz w:val="28"/>
            <w:szCs w:val="28"/>
          </w:rPr>
          <w:t>开始揍女人。</w:t>
        </w:r>
      </w:ins>
    </w:p>
    <w:p w:rsidR="005806B2" w:rsidRDefault="005806B2" w:rsidP="00235EDC">
      <w:pPr>
        <w:numPr>
          <w:ins w:id="1155" w:author="sd" w:date="2016-06-24T17:42:00Z"/>
        </w:numPr>
        <w:rPr>
          <w:ins w:id="1156" w:author="sd" w:date="2016-06-24T17:41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157" w:author="sd" w:date="2016-06-24T17:42:00Z"/>
        </w:numPr>
        <w:rPr>
          <w:ins w:id="1158" w:author="sd" w:date="2016-06-24T17:42:00Z"/>
          <w:rFonts w:ascii="仿宋" w:eastAsia="仿宋" w:hAnsi="仿宋" w:cs="仿宋"/>
          <w:sz w:val="28"/>
          <w:szCs w:val="28"/>
        </w:rPr>
      </w:pPr>
      <w:ins w:id="1159" w:author="sd" w:date="2016-06-24T17:42:00Z">
        <w:r>
          <w:rPr>
            <w:rFonts w:ascii="仿宋" w:eastAsia="仿宋" w:hAnsi="仿宋" w:cs="仿宋" w:hint="eastAsia"/>
            <w:sz w:val="28"/>
            <w:szCs w:val="28"/>
          </w:rPr>
          <w:t>城中村集市</w:t>
        </w:r>
      </w:ins>
      <w:ins w:id="1160" w:author="sd" w:date="2016-06-24T17:43:00Z">
        <w:r>
          <w:rPr>
            <w:rFonts w:ascii="仿宋" w:eastAsia="仿宋" w:hAnsi="仿宋" w:cs="仿宋" w:hint="eastAsia"/>
            <w:sz w:val="28"/>
            <w:szCs w:val="28"/>
          </w:rPr>
          <w:t>，巷子</w:t>
        </w:r>
      </w:ins>
      <w:ins w:id="1161" w:author="sd" w:date="2016-06-24T17:42:00Z"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外</w:t>
        </w:r>
      </w:ins>
    </w:p>
    <w:p w:rsidR="005806B2" w:rsidRDefault="005806B2" w:rsidP="00235EDC">
      <w:pPr>
        <w:numPr>
          <w:ins w:id="1162" w:author="sd" w:date="2016-06-24T17:43:00Z"/>
        </w:numPr>
        <w:rPr>
          <w:ins w:id="1163" w:author="sd" w:date="2016-06-24T17:43:00Z"/>
          <w:rFonts w:ascii="仿宋" w:eastAsia="仿宋" w:hAnsi="仿宋" w:cs="仿宋"/>
          <w:sz w:val="28"/>
          <w:szCs w:val="28"/>
        </w:rPr>
      </w:pPr>
      <w:ins w:id="1164" w:author="sd" w:date="2016-06-24T17:43:00Z">
        <w:r>
          <w:rPr>
            <w:rFonts w:ascii="仿宋" w:eastAsia="仿宋" w:hAnsi="仿宋" w:cs="仿宋" w:hint="eastAsia"/>
            <w:sz w:val="28"/>
            <w:szCs w:val="28"/>
          </w:rPr>
          <w:t>谭阳终于听到了熟悉的声音，表示就是这个地方，二人发现了三轮车。</w:t>
        </w:r>
      </w:ins>
    </w:p>
    <w:p w:rsidR="005806B2" w:rsidRDefault="005806B2" w:rsidP="00235EDC">
      <w:pPr>
        <w:numPr>
          <w:ins w:id="1165" w:author="sd" w:date="2016-06-24T17:43:00Z"/>
        </w:numPr>
        <w:rPr>
          <w:ins w:id="1166" w:author="sd" w:date="2016-06-24T17:42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167" w:author="sd" w:date="2016-06-24T17:06:00Z"/>
        </w:numPr>
        <w:rPr>
          <w:ins w:id="1168" w:author="sd" w:date="2016-06-24T17:43:00Z"/>
          <w:rFonts w:ascii="仿宋" w:eastAsia="仿宋" w:hAnsi="仿宋" w:cs="仿宋"/>
          <w:sz w:val="28"/>
          <w:szCs w:val="28"/>
        </w:rPr>
      </w:pPr>
      <w:ins w:id="1169" w:author="sd" w:date="2016-06-24T17:43:00Z">
        <w:r>
          <w:rPr>
            <w:rFonts w:ascii="仿宋" w:eastAsia="仿宋" w:hAnsi="仿宋" w:cs="仿宋" w:hint="eastAsia"/>
            <w:sz w:val="28"/>
            <w:szCs w:val="28"/>
          </w:rPr>
          <w:t>自建房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170" w:author="sd" w:date="2016-06-24T17:43:00Z"/>
        </w:numPr>
        <w:rPr>
          <w:ins w:id="1171" w:author="sd" w:date="2016-06-24T17:43:00Z"/>
          <w:rFonts w:ascii="仿宋" w:eastAsia="仿宋" w:hAnsi="仿宋" w:cs="仿宋"/>
          <w:sz w:val="28"/>
          <w:szCs w:val="28"/>
        </w:rPr>
      </w:pPr>
      <w:ins w:id="1172" w:author="sd" w:date="2016-06-24T17:14:00Z">
        <w:r>
          <w:rPr>
            <w:rFonts w:ascii="仿宋" w:eastAsia="仿宋" w:hAnsi="仿宋" w:cs="仿宋" w:hint="eastAsia"/>
            <w:sz w:val="28"/>
            <w:szCs w:val="28"/>
          </w:rPr>
          <w:t>男人要杀掉女人</w:t>
        </w:r>
      </w:ins>
      <w:ins w:id="1173" w:author="sd" w:date="2016-06-24T17:43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235EDC">
      <w:pPr>
        <w:numPr>
          <w:ins w:id="1174" w:author="sd" w:date="2016-06-24T17:43:00Z"/>
        </w:numPr>
        <w:rPr>
          <w:ins w:id="1175" w:author="sd" w:date="2016-06-24T17:43:00Z"/>
          <w:rFonts w:ascii="仿宋" w:eastAsia="仿宋" w:hAnsi="仿宋" w:cs="仿宋"/>
          <w:sz w:val="28"/>
          <w:szCs w:val="28"/>
        </w:rPr>
      </w:pPr>
      <w:ins w:id="1176" w:author="sd" w:date="2016-06-24T15:58:00Z">
        <w:r>
          <w:rPr>
            <w:rFonts w:ascii="仿宋" w:eastAsia="仿宋" w:hAnsi="仿宋" w:cs="仿宋" w:hint="eastAsia"/>
            <w:sz w:val="28"/>
            <w:szCs w:val="28"/>
          </w:rPr>
          <w:t>二人夺门而入，</w:t>
        </w:r>
      </w:ins>
      <w:ins w:id="1177" w:author="sd" w:date="2016-06-24T17:15:00Z">
        <w:r>
          <w:rPr>
            <w:rFonts w:ascii="仿宋" w:eastAsia="仿宋" w:hAnsi="仿宋" w:cs="仿宋" w:hint="eastAsia"/>
            <w:sz w:val="28"/>
            <w:szCs w:val="28"/>
          </w:rPr>
          <w:t>将男人</w:t>
        </w:r>
      </w:ins>
      <w:ins w:id="1178" w:author="sd" w:date="2016-06-24T17:16:00Z">
        <w:r>
          <w:rPr>
            <w:rFonts w:ascii="仿宋" w:eastAsia="仿宋" w:hAnsi="仿宋" w:cs="仿宋" w:hint="eastAsia"/>
            <w:sz w:val="28"/>
            <w:szCs w:val="28"/>
          </w:rPr>
          <w:t>缉拿归案。</w:t>
        </w:r>
      </w:ins>
    </w:p>
    <w:p w:rsidR="005806B2" w:rsidRPr="00235EDC" w:rsidRDefault="005806B2" w:rsidP="00235EDC">
      <w:pPr>
        <w:numPr>
          <w:ins w:id="1179" w:author="sd" w:date="2016-06-24T17:43:00Z"/>
        </w:numPr>
        <w:rPr>
          <w:ins w:id="1180" w:author="sd" w:date="2016-06-24T15:59:00Z"/>
          <w:rFonts w:ascii="仿宋" w:eastAsia="仿宋" w:hAnsi="仿宋" w:cs="仿宋"/>
          <w:sz w:val="28"/>
          <w:szCs w:val="28"/>
        </w:rPr>
      </w:pPr>
    </w:p>
    <w:p w:rsidR="005806B2" w:rsidRDefault="005806B2" w:rsidP="00D92085">
      <w:pPr>
        <w:numPr>
          <w:ilvl w:val="0"/>
          <w:numId w:val="1"/>
          <w:ins w:id="1181" w:author="sd" w:date="2016-06-24T16:16:00Z"/>
        </w:numPr>
        <w:rPr>
          <w:ins w:id="1182" w:author="sd" w:date="2016-06-24T17:43:00Z"/>
          <w:rFonts w:ascii="仿宋" w:eastAsia="仿宋" w:hAnsi="仿宋" w:cs="仿宋"/>
          <w:sz w:val="28"/>
          <w:szCs w:val="28"/>
        </w:rPr>
      </w:pPr>
      <w:ins w:id="1183" w:author="sd" w:date="2016-06-24T17:43:00Z">
        <w:r>
          <w:rPr>
            <w:rFonts w:ascii="仿宋" w:eastAsia="仿宋" w:hAnsi="仿宋" w:cs="仿宋" w:hint="eastAsia"/>
            <w:sz w:val="28"/>
            <w:szCs w:val="28"/>
          </w:rPr>
          <w:t>城中村巷子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傍晚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外</w:t>
        </w:r>
      </w:ins>
    </w:p>
    <w:p w:rsidR="005806B2" w:rsidRDefault="005806B2" w:rsidP="00235EDC">
      <w:pPr>
        <w:numPr>
          <w:ins w:id="1184" w:author="sd" w:date="2016-06-24T17:43:00Z"/>
        </w:numPr>
        <w:rPr>
          <w:ins w:id="1185" w:author="sd" w:date="2016-06-24T16:16:00Z"/>
          <w:rFonts w:ascii="仿宋" w:eastAsia="仿宋" w:hAnsi="仿宋" w:cs="仿宋"/>
          <w:sz w:val="28"/>
          <w:szCs w:val="28"/>
        </w:rPr>
      </w:pPr>
      <w:ins w:id="1186" w:author="sd" w:date="2016-06-24T16:16:00Z">
        <w:r>
          <w:rPr>
            <w:rFonts w:ascii="仿宋" w:eastAsia="仿宋" w:hAnsi="仿宋" w:cs="仿宋" w:hint="eastAsia"/>
            <w:sz w:val="28"/>
            <w:szCs w:val="28"/>
          </w:rPr>
          <w:t>赵鹏程：辛苦了。</w:t>
        </w:r>
      </w:ins>
    </w:p>
    <w:p w:rsidR="005806B2" w:rsidRDefault="005806B2" w:rsidP="00235EDC">
      <w:pPr>
        <w:numPr>
          <w:ins w:id="1187" w:author="sd" w:date="2016-06-24T17:43:00Z"/>
        </w:numPr>
        <w:rPr>
          <w:ins w:id="1188" w:author="sd" w:date="2016-06-24T17:44:00Z"/>
          <w:rFonts w:ascii="仿宋" w:eastAsia="仿宋" w:hAnsi="仿宋" w:cs="仿宋"/>
          <w:sz w:val="28"/>
          <w:szCs w:val="28"/>
        </w:rPr>
      </w:pPr>
      <w:ins w:id="1189" w:author="sd" w:date="2016-06-24T16:16:00Z">
        <w:r>
          <w:rPr>
            <w:rFonts w:ascii="仿宋" w:eastAsia="仿宋" w:hAnsi="仿宋" w:cs="仿宋" w:hint="eastAsia"/>
            <w:sz w:val="28"/>
            <w:szCs w:val="28"/>
          </w:rPr>
          <w:t>谭阳：</w:t>
        </w:r>
      </w:ins>
      <w:ins w:id="1190" w:author="sd" w:date="2016-06-24T17:29:00Z">
        <w:r>
          <w:rPr>
            <w:rFonts w:ascii="仿宋" w:eastAsia="仿宋" w:hAnsi="仿宋" w:cs="仿宋" w:hint="eastAsia"/>
            <w:sz w:val="28"/>
            <w:szCs w:val="28"/>
          </w:rPr>
          <w:t>咱们俩这不是也配合得挺好嘛，非说我不适合当警察？</w:t>
        </w:r>
      </w:ins>
    </w:p>
    <w:p w:rsidR="005806B2" w:rsidRDefault="005806B2" w:rsidP="00235EDC">
      <w:pPr>
        <w:numPr>
          <w:ins w:id="1191" w:author="sd" w:date="2016-06-24T17:43:00Z"/>
        </w:numPr>
        <w:rPr>
          <w:ins w:id="1192" w:author="sd" w:date="2016-06-24T16:17:00Z"/>
          <w:rFonts w:ascii="仿宋" w:eastAsia="仿宋" w:hAnsi="仿宋" w:cs="仿宋"/>
          <w:sz w:val="28"/>
          <w:szCs w:val="28"/>
        </w:rPr>
      </w:pPr>
    </w:p>
    <w:p w:rsidR="005806B2" w:rsidRDefault="005806B2" w:rsidP="00D92085">
      <w:pPr>
        <w:numPr>
          <w:ilvl w:val="0"/>
          <w:numId w:val="1"/>
          <w:ins w:id="1193" w:author="sd" w:date="2016-06-24T16:17:00Z"/>
        </w:numPr>
        <w:rPr>
          <w:ins w:id="1194" w:author="sd" w:date="2016-06-24T17:44:00Z"/>
          <w:rFonts w:ascii="仿宋" w:eastAsia="仿宋" w:hAnsi="仿宋" w:cs="仿宋"/>
          <w:sz w:val="28"/>
          <w:szCs w:val="28"/>
        </w:rPr>
      </w:pPr>
      <w:ins w:id="1195" w:author="sd" w:date="2016-06-24T17:44:00Z">
        <w:r>
          <w:rPr>
            <w:rFonts w:ascii="仿宋" w:eastAsia="仿宋" w:hAnsi="仿宋" w:cs="仿宋" w:hint="eastAsia"/>
            <w:sz w:val="28"/>
            <w:szCs w:val="28"/>
          </w:rPr>
          <w:t>冯大勇警车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傍晚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196" w:author="sd" w:date="2016-06-24T17:44:00Z"/>
        </w:numPr>
        <w:rPr>
          <w:ins w:id="1197" w:author="sd" w:date="2016-06-24T17:44:00Z"/>
          <w:rFonts w:ascii="仿宋" w:eastAsia="仿宋" w:hAnsi="仿宋" w:cs="仿宋"/>
          <w:sz w:val="28"/>
          <w:szCs w:val="28"/>
        </w:rPr>
      </w:pPr>
      <w:ins w:id="1198" w:author="sd" w:date="2016-06-24T16:17:00Z">
        <w:r>
          <w:rPr>
            <w:rFonts w:ascii="仿宋" w:eastAsia="仿宋" w:hAnsi="仿宋" w:cs="仿宋" w:hint="eastAsia"/>
            <w:sz w:val="28"/>
            <w:szCs w:val="28"/>
          </w:rPr>
          <w:t>冯大勇表示谭阳这小子必成大器。</w:t>
        </w:r>
      </w:ins>
    </w:p>
    <w:p w:rsidR="005806B2" w:rsidRDefault="005806B2" w:rsidP="00235EDC">
      <w:pPr>
        <w:numPr>
          <w:ins w:id="1199" w:author="sd" w:date="2016-06-24T17:44:00Z"/>
        </w:numPr>
        <w:rPr>
          <w:ins w:id="1200" w:author="sd" w:date="2016-06-24T16:53:00Z"/>
          <w:rFonts w:ascii="仿宋" w:eastAsia="仿宋" w:hAnsi="仿宋" w:cs="仿宋"/>
          <w:sz w:val="28"/>
          <w:szCs w:val="28"/>
        </w:rPr>
      </w:pPr>
    </w:p>
    <w:p w:rsidR="005806B2" w:rsidRDefault="005806B2" w:rsidP="00045CFE">
      <w:pPr>
        <w:numPr>
          <w:ilvl w:val="0"/>
          <w:numId w:val="1"/>
          <w:ins w:id="1201" w:author="sd" w:date="2016-06-24T13:27:00Z"/>
        </w:numPr>
        <w:rPr>
          <w:ins w:id="1202" w:author="sd" w:date="2016-06-24T17:44:00Z"/>
          <w:rFonts w:ascii="仿宋" w:eastAsia="仿宋" w:hAnsi="仿宋" w:cs="仿宋"/>
          <w:sz w:val="28"/>
          <w:szCs w:val="28"/>
        </w:rPr>
      </w:pPr>
      <w:ins w:id="1203" w:author="sd" w:date="2016-06-24T17:44:00Z">
        <w:r>
          <w:rPr>
            <w:rFonts w:ascii="仿宋" w:eastAsia="仿宋" w:hAnsi="仿宋" w:cs="仿宋" w:hint="eastAsia"/>
            <w:sz w:val="28"/>
            <w:szCs w:val="28"/>
          </w:rPr>
          <w:t>城中村巷子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傍晚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外</w:t>
        </w:r>
      </w:ins>
    </w:p>
    <w:p w:rsidR="005806B2" w:rsidRDefault="005806B2" w:rsidP="00235EDC">
      <w:pPr>
        <w:numPr>
          <w:ins w:id="1204" w:author="sd" w:date="2016-06-24T17:44:00Z"/>
        </w:numPr>
        <w:rPr>
          <w:ins w:id="1205" w:author="sd" w:date="2016-06-24T17:44:00Z"/>
          <w:rFonts w:ascii="仿宋" w:eastAsia="仿宋" w:hAnsi="仿宋" w:cs="仿宋"/>
          <w:sz w:val="28"/>
          <w:szCs w:val="28"/>
        </w:rPr>
      </w:pPr>
      <w:ins w:id="1206" w:author="sd" w:date="2016-06-24T16:53:00Z">
        <w:r>
          <w:rPr>
            <w:rFonts w:ascii="仿宋" w:eastAsia="仿宋" w:hAnsi="仿宋" w:cs="仿宋" w:hint="eastAsia"/>
            <w:sz w:val="28"/>
            <w:szCs w:val="28"/>
          </w:rPr>
          <w:t>谭阳表示他们</w:t>
        </w:r>
      </w:ins>
      <w:ins w:id="1207" w:author="sd" w:date="2016-06-24T16:54:00Z">
        <w:r>
          <w:rPr>
            <w:rFonts w:ascii="仿宋" w:eastAsia="仿宋" w:hAnsi="仿宋" w:cs="仿宋" w:hint="eastAsia"/>
            <w:sz w:val="28"/>
            <w:szCs w:val="28"/>
          </w:rPr>
          <w:t>配合得还不错，老赵很能跟上我的节奏，小顾说，那这个还要不要了。</w:t>
        </w:r>
      </w:ins>
    </w:p>
    <w:p w:rsidR="005806B2" w:rsidRDefault="005806B2" w:rsidP="00235EDC">
      <w:pPr>
        <w:numPr>
          <w:ins w:id="1208" w:author="sd" w:date="2016-06-24T17:44:00Z"/>
        </w:numPr>
        <w:rPr>
          <w:ins w:id="1209" w:author="sd" w:date="2016-06-24T15:19:00Z"/>
          <w:rFonts w:ascii="仿宋" w:eastAsia="仿宋" w:hAnsi="仿宋" w:cs="仿宋"/>
          <w:sz w:val="28"/>
          <w:szCs w:val="28"/>
        </w:rPr>
      </w:pPr>
    </w:p>
    <w:p w:rsidR="005806B2" w:rsidRDefault="005806B2" w:rsidP="00292C54">
      <w:pPr>
        <w:numPr>
          <w:ilvl w:val="0"/>
          <w:numId w:val="1"/>
          <w:ins w:id="1210" w:author="sd" w:date="2016-06-24T13:27:00Z"/>
        </w:numPr>
        <w:rPr>
          <w:ins w:id="1211" w:author="sd" w:date="2016-06-24T17:44:00Z"/>
          <w:rFonts w:ascii="仿宋" w:eastAsia="仿宋" w:hAnsi="仿宋" w:cs="仿宋"/>
          <w:sz w:val="28"/>
          <w:szCs w:val="28"/>
        </w:rPr>
      </w:pPr>
      <w:ins w:id="1212" w:author="sd" w:date="2016-06-24T17:44:00Z">
        <w:r>
          <w:rPr>
            <w:rFonts w:ascii="仿宋" w:eastAsia="仿宋" w:hAnsi="仿宋" w:cs="仿宋" w:hint="eastAsia"/>
            <w:sz w:val="28"/>
            <w:szCs w:val="28"/>
          </w:rPr>
          <w:t>青年组办公室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夜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</w:ins>
    </w:p>
    <w:p w:rsidR="005806B2" w:rsidRDefault="005806B2" w:rsidP="00235EDC">
      <w:pPr>
        <w:numPr>
          <w:ins w:id="1213" w:author="sd" w:date="2016-06-24T17:44:00Z"/>
        </w:numPr>
        <w:rPr>
          <w:ins w:id="1214" w:author="sd" w:date="2016-06-24T17:45:00Z"/>
          <w:rFonts w:ascii="仿宋" w:eastAsia="仿宋" w:hAnsi="仿宋" w:cs="仿宋"/>
          <w:sz w:val="28"/>
          <w:szCs w:val="28"/>
        </w:rPr>
      </w:pPr>
      <w:ins w:id="1215" w:author="sd" w:date="2016-06-24T17:45:00Z">
        <w:r>
          <w:rPr>
            <w:rFonts w:ascii="仿宋" w:eastAsia="仿宋" w:hAnsi="仿宋" w:cs="仿宋" w:hint="eastAsia"/>
            <w:sz w:val="28"/>
            <w:szCs w:val="28"/>
          </w:rPr>
          <w:t>谭阳</w:t>
        </w:r>
      </w:ins>
      <w:ins w:id="1216" w:author="sd" w:date="2016-06-24T15:19:00Z">
        <w:r>
          <w:rPr>
            <w:rFonts w:ascii="仿宋" w:eastAsia="仿宋" w:hAnsi="仿宋" w:cs="仿宋" w:hint="eastAsia"/>
            <w:sz w:val="28"/>
            <w:szCs w:val="28"/>
          </w:rPr>
          <w:t>发现赵鹏程收黑钱。</w:t>
        </w:r>
      </w:ins>
    </w:p>
    <w:p w:rsidR="005806B2" w:rsidRPr="00235EDC" w:rsidRDefault="005806B2" w:rsidP="00235EDC">
      <w:pPr>
        <w:numPr>
          <w:ins w:id="1217" w:author="sd" w:date="2016-06-24T17:44:00Z"/>
        </w:numPr>
        <w:rPr>
          <w:ins w:id="1218" w:author="sd" w:date="2016-06-24T13:29:00Z"/>
          <w:rFonts w:ascii="仿宋" w:eastAsia="仿宋" w:hAnsi="仿宋" w:cs="仿宋"/>
          <w:sz w:val="28"/>
          <w:szCs w:val="28"/>
        </w:rPr>
      </w:pPr>
    </w:p>
    <w:p w:rsidR="005806B2" w:rsidRDefault="005806B2" w:rsidP="00045CFE">
      <w:pPr>
        <w:numPr>
          <w:ins w:id="1219" w:author="sd" w:date="2016-06-24T17:29:00Z"/>
        </w:numPr>
        <w:rPr>
          <w:ins w:id="1220" w:author="sd" w:date="2016-06-24T11:49:00Z"/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站前广场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1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赵鹏程穿着便衣在站前广场巡逻。</w:t>
      </w:r>
    </w:p>
    <w:p w:rsidR="005806B2" w:rsidRDefault="005806B2">
      <w:pPr>
        <w:numPr>
          <w:ilvl w:val="0"/>
          <w:numId w:val="1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站前广场边的街道上停着几辆车。</w:t>
      </w:r>
    </w:p>
    <w:p w:rsidR="005806B2" w:rsidRDefault="005806B2">
      <w:pPr>
        <w:numPr>
          <w:ilvl w:val="0"/>
          <w:numId w:val="1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赵鹏程一回头，看到大头的车停在街道上，</w:t>
      </w:r>
      <w:del w:id="1221" w:author="婧 边" w:date="2016-06-19T21:35:00Z">
        <w:r w:rsidDel="00D5633A">
          <w:rPr>
            <w:rFonts w:ascii="仿宋" w:eastAsia="仿宋" w:hAnsi="仿宋" w:cs="仿宋" w:hint="eastAsia"/>
            <w:sz w:val="28"/>
            <w:szCs w:val="28"/>
          </w:rPr>
          <w:delText>就</w:delText>
        </w:r>
      </w:del>
      <w:r>
        <w:rPr>
          <w:rFonts w:ascii="仿宋" w:eastAsia="仿宋" w:hAnsi="仿宋" w:cs="仿宋" w:hint="eastAsia"/>
          <w:sz w:val="28"/>
          <w:szCs w:val="28"/>
        </w:rPr>
        <w:t>走</w:t>
      </w:r>
      <w:ins w:id="1222" w:author="婧 边" w:date="2016-06-19T21:35:00Z">
        <w:r>
          <w:rPr>
            <w:rFonts w:ascii="仿宋" w:eastAsia="仿宋" w:hAnsi="仿宋" w:cs="仿宋" w:hint="eastAsia"/>
            <w:sz w:val="28"/>
            <w:szCs w:val="28"/>
          </w:rPr>
          <w:t>了</w:t>
        </w:r>
      </w:ins>
      <w:r>
        <w:rPr>
          <w:rFonts w:ascii="仿宋" w:eastAsia="仿宋" w:hAnsi="仿宋" w:cs="仿宋" w:hint="eastAsia"/>
          <w:sz w:val="28"/>
          <w:szCs w:val="28"/>
        </w:rPr>
        <w:t>过去</w:t>
      </w:r>
      <w:del w:id="1223" w:author="婧 边" w:date="2016-06-19T21:35:00Z">
        <w:r w:rsidDel="00D5633A">
          <w:rPr>
            <w:rFonts w:ascii="仿宋" w:eastAsia="仿宋" w:hAnsi="仿宋" w:cs="仿宋" w:hint="eastAsia"/>
            <w:sz w:val="28"/>
            <w:szCs w:val="28"/>
          </w:rPr>
          <w:delText>了</w:delText>
        </w:r>
      </w:del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numPr>
          <w:ilvl w:val="0"/>
          <w:numId w:val="1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谭阳背着包正要下班</w:t>
      </w:r>
      <w:del w:id="1224" w:author="婧 边" w:date="2016-06-19T21:35:00Z">
        <w:r w:rsidDel="00D5633A">
          <w:rPr>
            <w:rFonts w:ascii="仿宋" w:eastAsia="仿宋" w:hAnsi="仿宋" w:cs="仿宋" w:hint="eastAsia"/>
            <w:sz w:val="28"/>
            <w:szCs w:val="28"/>
          </w:rPr>
          <w:delText>走</w:delText>
        </w:r>
      </w:del>
      <w:r>
        <w:rPr>
          <w:rFonts w:ascii="仿宋" w:eastAsia="仿宋" w:hAnsi="仿宋" w:cs="仿宋" w:hint="eastAsia"/>
          <w:sz w:val="28"/>
          <w:szCs w:val="28"/>
        </w:rPr>
        <w:t>出广场，远远看见赵鹏程向街边的一辆车走去</w:t>
      </w:r>
      <w:ins w:id="1225" w:author="婧 边" w:date="2016-06-19T21:36:00Z">
        <w:r>
          <w:rPr>
            <w:rFonts w:ascii="仿宋" w:eastAsia="仿宋" w:hAnsi="仿宋" w:cs="仿宋" w:hint="eastAsia"/>
            <w:sz w:val="28"/>
            <w:szCs w:val="28"/>
          </w:rPr>
          <w:t>。谭阳机敏地</w:t>
        </w:r>
      </w:ins>
      <w:del w:id="1226" w:author="婧 边" w:date="2016-06-19T21:36:00Z">
        <w:r w:rsidDel="00F4346C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del w:id="1227" w:author="婧 边" w:date="2016-06-19T21:37:00Z">
        <w:r w:rsidDel="00F4346C">
          <w:rPr>
            <w:rFonts w:ascii="仿宋" w:eastAsia="仿宋" w:hAnsi="仿宋" w:cs="仿宋" w:hint="eastAsia"/>
            <w:sz w:val="28"/>
            <w:szCs w:val="28"/>
          </w:rPr>
          <w:delText>他就</w:delText>
        </w:r>
      </w:del>
      <w:r>
        <w:rPr>
          <w:rFonts w:ascii="仿宋" w:eastAsia="仿宋" w:hAnsi="仿宋" w:cs="仿宋" w:hint="eastAsia"/>
          <w:sz w:val="28"/>
          <w:szCs w:val="28"/>
        </w:rPr>
        <w:t>跟了几步找个隐蔽的地方远远的看着。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大头车内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Del="009C2FDF" w:rsidRDefault="005806B2">
      <w:pPr>
        <w:numPr>
          <w:ilvl w:val="0"/>
          <w:numId w:val="18"/>
        </w:numPr>
        <w:rPr>
          <w:del w:id="1228" w:author="sd" w:date="2016-06-24T22:40:00Z"/>
          <w:rFonts w:ascii="仿宋" w:eastAsia="仿宋" w:hAnsi="仿宋" w:cs="仿宋"/>
          <w:sz w:val="28"/>
          <w:szCs w:val="28"/>
        </w:rPr>
      </w:pPr>
      <w:del w:id="1229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赵鹏程拉开门坐进了副驾驶。</w:delText>
        </w:r>
      </w:del>
    </w:p>
    <w:p w:rsidR="005806B2" w:rsidDel="009C2FDF" w:rsidRDefault="005806B2">
      <w:pPr>
        <w:numPr>
          <w:ilvl w:val="0"/>
          <w:numId w:val="18"/>
        </w:numPr>
        <w:rPr>
          <w:del w:id="1230" w:author="sd" w:date="2016-06-24T22:40:00Z"/>
          <w:rFonts w:ascii="仿宋" w:eastAsia="仿宋" w:hAnsi="仿宋" w:cs="仿宋"/>
          <w:sz w:val="28"/>
          <w:szCs w:val="28"/>
        </w:rPr>
      </w:pPr>
      <w:del w:id="1231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大头一扭头看到赵鹏程。</w:delText>
        </w:r>
      </w:del>
    </w:p>
    <w:p w:rsidR="005806B2" w:rsidDel="009C2FDF" w:rsidRDefault="005806B2">
      <w:pPr>
        <w:numPr>
          <w:ilvl w:val="0"/>
          <w:numId w:val="18"/>
        </w:numPr>
        <w:rPr>
          <w:del w:id="1232" w:author="sd" w:date="2016-06-24T22:40:00Z"/>
          <w:rFonts w:ascii="仿宋" w:eastAsia="仿宋" w:hAnsi="仿宋" w:cs="仿宋"/>
          <w:sz w:val="28"/>
          <w:szCs w:val="28"/>
        </w:rPr>
      </w:pPr>
      <w:del w:id="1233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大头：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呦，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赵哥，我正找你呢。</w:delText>
        </w:r>
      </w:del>
    </w:p>
    <w:p w:rsidR="005806B2" w:rsidDel="009C2FDF" w:rsidRDefault="005806B2">
      <w:pPr>
        <w:numPr>
          <w:ilvl w:val="0"/>
          <w:numId w:val="18"/>
        </w:numPr>
        <w:rPr>
          <w:del w:id="1234" w:author="sd" w:date="2016-06-24T22:40:00Z"/>
          <w:rFonts w:ascii="仿宋" w:eastAsia="仿宋" w:hAnsi="仿宋" w:cs="仿宋"/>
          <w:sz w:val="28"/>
          <w:szCs w:val="28"/>
        </w:rPr>
      </w:pPr>
      <w:del w:id="1235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赵鹏程：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说。</w:delText>
        </w:r>
      </w:del>
      <w:ins w:id="1236" w:author="SDWM" w:date="2016-06-22T01:18:00Z">
        <w:del w:id="1237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怎么样？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ins w:id="1238" w:author="婧 边" w:date="2016-06-19T21:46:00Z"/>
          <w:del w:id="1239" w:author="sd" w:date="2016-06-24T22:40:00Z"/>
          <w:rFonts w:ascii="仿宋" w:eastAsia="仿宋" w:hAnsi="仿宋" w:cs="仿宋"/>
          <w:sz w:val="28"/>
          <w:szCs w:val="28"/>
        </w:rPr>
      </w:pPr>
      <w:del w:id="1240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大头：最近</w:delText>
        </w:r>
      </w:del>
      <w:ins w:id="1241" w:author="婧 边" w:date="2016-06-19T21:45:00Z">
        <w:del w:id="1242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我老</w:delText>
          </w:r>
        </w:del>
      </w:ins>
      <w:del w:id="1243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和小飞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老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一起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打牌</w:delText>
        </w:r>
      </w:del>
      <w:ins w:id="1244" w:author="婧 边" w:date="2016-06-19T21:45:00Z">
        <w:del w:id="1245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玩牌</w:delText>
          </w:r>
        </w:del>
      </w:ins>
      <w:del w:id="1246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，感觉他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近日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行踪</w:delText>
        </w:r>
      </w:del>
      <w:ins w:id="1247" w:author="婧 边" w:date="2016-06-19T21:46:00Z">
        <w:del w:id="1248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有些</w:delText>
          </w:r>
        </w:del>
      </w:ins>
      <w:del w:id="1249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神秘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1250" w:author="婧 边" w:date="2016-06-19T21:46:00Z">
        <w:del w:id="1251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……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ins w:id="1252" w:author="婧 边" w:date="2016-06-19T21:46:00Z"/>
          <w:del w:id="1253" w:author="sd" w:date="2016-06-24T22:40:00Z"/>
          <w:rFonts w:ascii="仿宋" w:eastAsia="仿宋" w:hAnsi="仿宋" w:cs="仿宋"/>
          <w:sz w:val="28"/>
          <w:szCs w:val="28"/>
        </w:rPr>
      </w:pPr>
      <w:ins w:id="1254" w:author="婧 边" w:date="2016-06-19T21:46:00Z">
        <w:del w:id="1255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赵鹏程没接话，大头继续道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ins w:id="1256" w:author="SDWM" w:date="2016-06-22T01:47:00Z"/>
          <w:del w:id="1257" w:author="sd" w:date="2016-06-24T22:40:00Z"/>
          <w:rFonts w:ascii="仿宋" w:eastAsia="仿宋" w:hAnsi="仿宋" w:cs="仿宋"/>
          <w:sz w:val="28"/>
          <w:szCs w:val="28"/>
        </w:rPr>
      </w:pPr>
      <w:ins w:id="1258" w:author="婧 边" w:date="2016-06-19T21:46:00Z">
        <w:del w:id="1259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大头：</w:delText>
          </w:r>
        </w:del>
      </w:ins>
      <w:del w:id="1260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我试探着问他最近看没看见苟三，他就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跟我含糊其辞的</w:delText>
        </w:r>
      </w:del>
      <w:ins w:id="1261" w:author="婧 边" w:date="2016-06-19T21:44:00Z">
        <w:del w:id="1262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开始打哈哈</w:delText>
          </w:r>
        </w:del>
      </w:ins>
      <w:del w:id="1263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1264" w:author="婧 边" w:date="2016-06-19T21:44:00Z">
        <w:del w:id="1265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。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ins w:id="1266" w:author="SDWM" w:date="2016-06-22T01:47:00Z"/>
          <w:del w:id="1267" w:author="sd" w:date="2016-06-24T22:40:00Z"/>
          <w:rFonts w:ascii="仿宋" w:eastAsia="仿宋" w:hAnsi="仿宋" w:cs="仿宋"/>
          <w:sz w:val="28"/>
          <w:szCs w:val="28"/>
        </w:rPr>
      </w:pPr>
      <w:ins w:id="1268" w:author="SDWM" w:date="2016-06-22T01:47:00Z">
        <w:del w:id="1269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赵鹏程：他跟苟三干？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ins w:id="1270" w:author="婧 边" w:date="2016-06-19T21:47:00Z"/>
          <w:del w:id="1271" w:author="sd" w:date="2016-06-24T22:40:00Z"/>
          <w:rFonts w:ascii="仿宋" w:eastAsia="仿宋" w:hAnsi="仿宋" w:cs="仿宋"/>
          <w:sz w:val="28"/>
          <w:szCs w:val="28"/>
        </w:rPr>
      </w:pPr>
      <w:ins w:id="1272" w:author="SDWM" w:date="2016-06-22T01:47:00Z">
        <w:del w:id="1273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大头：</w:delText>
          </w:r>
        </w:del>
      </w:ins>
      <w:ins w:id="1274" w:author="SDWM" w:date="2016-06-22T01:48:00Z">
        <w:del w:id="1275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我也是</w:delText>
          </w:r>
        </w:del>
      </w:ins>
      <w:ins w:id="1276" w:author="婧 边" w:date="2016-06-19T21:46:00Z">
        <w:del w:id="1277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依</w:delText>
          </w:r>
        </w:del>
      </w:ins>
      <w:del w:id="1278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我看</w:delText>
        </w:r>
      </w:del>
      <w:ins w:id="1279" w:author="婧 边" w:date="2016-06-19T21:44:00Z">
        <w:del w:id="1280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，</w:delText>
          </w:r>
        </w:del>
      </w:ins>
      <w:del w:id="1281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说不定他现在跟苟三有联系</w:delText>
        </w:r>
      </w:del>
      <w:ins w:id="1282" w:author="SDWM" w:date="2016-06-22T01:48:00Z">
        <w:del w:id="1283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收到了点风声</w:delText>
          </w:r>
        </w:del>
      </w:ins>
      <w:del w:id="1284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，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只不过他这人嘴太严</w:delText>
        </w:r>
      </w:del>
      <w:ins w:id="1285" w:author="SDWM" w:date="2016-06-22T01:48:00Z">
        <w:del w:id="1286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但他这人嘴太严</w:delText>
          </w:r>
        </w:del>
      </w:ins>
      <w:ins w:id="1287" w:author="婧 边" w:date="2016-06-19T21:47:00Z">
        <w:del w:id="1288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，</w:delText>
          </w:r>
        </w:del>
      </w:ins>
      <w:del w:id="1289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我和他又不是很</w:delText>
        </w:r>
      </w:del>
      <w:ins w:id="1290" w:author="婧 边" w:date="2016-06-19T21:47:00Z">
        <w:del w:id="1291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又不</w:delText>
          </w:r>
        </w:del>
      </w:ins>
      <w:del w:id="1292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熟，看来很难搞到什么有用的信息了</w:delText>
        </w:r>
      </w:del>
      <w:ins w:id="1293" w:author="婧 边" w:date="2016-06-19T21:47:00Z">
        <w:del w:id="1294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是……</w:delText>
          </w:r>
        </w:del>
      </w:ins>
      <w:ins w:id="1295" w:author="SDWM" w:date="2016-06-22T01:48:00Z">
        <w:del w:id="1296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套不出来。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ins w:id="1297" w:author="婧 边" w:date="2016-06-19T21:47:00Z"/>
          <w:del w:id="1298" w:author="sd" w:date="2016-06-24T22:40:00Z"/>
          <w:rFonts w:ascii="仿宋" w:eastAsia="仿宋" w:hAnsi="仿宋" w:cs="仿宋"/>
          <w:sz w:val="28"/>
          <w:szCs w:val="28"/>
        </w:rPr>
      </w:pPr>
      <w:ins w:id="1299" w:author="SDWM" w:date="2016-06-22T01:48:00Z">
        <w:del w:id="1300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赵鹏程</w:delText>
          </w:r>
        </w:del>
      </w:ins>
      <w:ins w:id="1301" w:author="SDWM" w:date="2016-06-22T01:49:00Z">
        <w:del w:id="1302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：</w:delText>
          </w:r>
        </w:del>
      </w:ins>
      <w:ins w:id="1303" w:author="SDWM" w:date="2016-06-22T02:01:00Z">
        <w:del w:id="1304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你</w:delText>
          </w:r>
        </w:del>
      </w:ins>
      <w:ins w:id="1305" w:author="SDWM" w:date="2016-06-22T02:02:00Z">
        <w:del w:id="1306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都查不明白？</w:delText>
          </w:r>
        </w:del>
      </w:ins>
      <w:ins w:id="1307" w:author="婧 边" w:date="2016-06-19T21:47:00Z">
        <w:del w:id="1308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大头略为惭愧地低下头。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ins w:id="1309" w:author="SDWM" w:date="2016-06-22T01:48:00Z"/>
          <w:del w:id="1310" w:author="sd" w:date="2016-06-24T22:40:00Z"/>
          <w:rFonts w:ascii="仿宋" w:eastAsia="仿宋" w:hAnsi="仿宋" w:cs="仿宋"/>
          <w:sz w:val="28"/>
          <w:szCs w:val="28"/>
        </w:rPr>
      </w:pPr>
    </w:p>
    <w:p w:rsidR="005806B2" w:rsidDel="009C2FDF" w:rsidRDefault="005806B2">
      <w:pPr>
        <w:numPr>
          <w:ilvl w:val="0"/>
          <w:numId w:val="18"/>
        </w:numPr>
        <w:rPr>
          <w:ins w:id="1311" w:author="SDWM" w:date="2016-06-22T02:06:00Z"/>
          <w:del w:id="1312" w:author="sd" w:date="2016-06-24T22:40:00Z"/>
          <w:rFonts w:ascii="仿宋" w:eastAsia="仿宋" w:hAnsi="仿宋" w:cs="仿宋"/>
          <w:sz w:val="28"/>
          <w:szCs w:val="28"/>
        </w:rPr>
      </w:pPr>
      <w:del w:id="1313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1314" w:author="婧 边" w:date="2016-06-19T21:47:00Z">
        <w:del w:id="1315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大头：</w:delText>
          </w:r>
        </w:del>
      </w:ins>
      <w:del w:id="1316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也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可能是我脱离这行太久了，</w:delText>
        </w:r>
      </w:del>
      <w:ins w:id="1317" w:author="SDWM" w:date="2016-06-22T02:03:00Z">
        <w:del w:id="1318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道</w:delText>
          </w:r>
        </w:del>
      </w:ins>
      <w:ins w:id="1319" w:author="SDWM" w:date="2016-06-22T02:05:00Z">
        <w:del w:id="1320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不通了。赵哥这次</w:delText>
          </w:r>
        </w:del>
      </w:ins>
      <w:del w:id="1321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帮不上您了</w:delText>
        </w:r>
      </w:del>
      <w:ins w:id="1322" w:author="SDWM" w:date="2016-06-22T02:06:00Z">
        <w:del w:id="1323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。</w:delText>
          </w:r>
        </w:del>
      </w:ins>
    </w:p>
    <w:p w:rsidR="005806B2" w:rsidDel="009C2FDF" w:rsidRDefault="005806B2">
      <w:pPr>
        <w:numPr>
          <w:ilvl w:val="0"/>
          <w:numId w:val="18"/>
        </w:numPr>
        <w:rPr>
          <w:del w:id="1324" w:author="sd" w:date="2016-06-24T22:40:00Z"/>
          <w:rFonts w:ascii="仿宋" w:eastAsia="仿宋" w:hAnsi="仿宋" w:cs="仿宋"/>
          <w:sz w:val="28"/>
          <w:szCs w:val="28"/>
        </w:rPr>
      </w:pPr>
      <w:ins w:id="1325" w:author="SDWM" w:date="2016-06-22T02:06:00Z">
        <w:del w:id="1326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赵鹏程：辛苦，有消息再说吧。</w:delText>
          </w:r>
        </w:del>
      </w:ins>
      <w:del w:id="1327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这回，但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是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一旦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我要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有什么消息</w:delText>
        </w:r>
      </w:del>
      <w:ins w:id="1328" w:author="婧 边" w:date="2016-06-19T21:45:00Z">
        <w:del w:id="1329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我</w:delText>
          </w:r>
        </w:del>
      </w:ins>
      <w:del w:id="1330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肯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定</w:delText>
        </w:r>
        <w:r w:rsidDel="009C2FDF">
          <w:rPr>
            <w:rFonts w:ascii="仿宋" w:eastAsia="仿宋" w:hAnsi="仿宋" w:cs="仿宋" w:hint="eastAsia"/>
            <w:sz w:val="28"/>
            <w:szCs w:val="28"/>
          </w:rPr>
          <w:delText>会通知您</w:delText>
        </w:r>
      </w:del>
      <w:ins w:id="1331" w:author="婧 边" w:date="2016-06-19T21:45:00Z">
        <w:del w:id="1332" w:author="sd" w:date="2016-06-24T22:40:00Z">
          <w:r w:rsidDel="009C2FDF">
            <w:rPr>
              <w:rFonts w:ascii="仿宋" w:eastAsia="仿宋" w:hAnsi="仿宋" w:cs="仿宋" w:hint="eastAsia"/>
              <w:sz w:val="28"/>
              <w:szCs w:val="28"/>
            </w:rPr>
            <w:delText>第一时间告诉您</w:delText>
          </w:r>
        </w:del>
      </w:ins>
      <w:del w:id="1333" w:author="sd" w:date="2016-06-24T22:40:00Z">
        <w:r w:rsidDel="009C2FDF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RDefault="005806B2">
      <w:pPr>
        <w:numPr>
          <w:ilvl w:val="0"/>
          <w:numId w:val="1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</w:t>
      </w:r>
      <w:del w:id="1334" w:author="SDWM" w:date="2016-06-22T02:06:00Z">
        <w:r w:rsidDel="00623F86">
          <w:rPr>
            <w:rFonts w:ascii="仿宋" w:eastAsia="仿宋" w:hAnsi="仿宋" w:cs="仿宋" w:hint="eastAsia"/>
            <w:sz w:val="28"/>
            <w:szCs w:val="28"/>
          </w:rPr>
          <w:delText>点点头没说话，</w:delText>
        </w:r>
      </w:del>
      <w:r>
        <w:rPr>
          <w:rFonts w:ascii="仿宋" w:eastAsia="仿宋" w:hAnsi="仿宋" w:cs="仿宋" w:hint="eastAsia"/>
          <w:sz w:val="28"/>
          <w:szCs w:val="28"/>
        </w:rPr>
        <w:t>拉开车门，下车了。</w:t>
      </w:r>
    </w:p>
    <w:p w:rsidR="005806B2" w:rsidRDefault="005806B2">
      <w:pPr>
        <w:numPr>
          <w:ilvl w:val="0"/>
          <w:numId w:val="1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大头摇下车窗叫住赵鹏程，拿了一沓钱递给他。</w:t>
      </w:r>
    </w:p>
    <w:p w:rsidR="005806B2" w:rsidRDefault="005806B2">
      <w:pPr>
        <w:numPr>
          <w:ilvl w:val="0"/>
          <w:numId w:val="1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赵鹏程把钱揣起来就走了。</w:t>
      </w:r>
    </w:p>
    <w:p w:rsidR="005806B2" w:rsidRDefault="005806B2">
      <w:pPr>
        <w:numPr>
          <w:ilvl w:val="0"/>
          <w:numId w:val="1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谭阳躲在角落里目睹了赵鹏程从大头车里出来的一幕，一脸惊愕。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19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办公室里</w:t>
      </w:r>
      <w:del w:id="1335" w:author="婧 边" w:date="2016-06-19T21:48:00Z">
        <w:r w:rsidDel="00486A7A">
          <w:rPr>
            <w:rFonts w:ascii="仿宋" w:eastAsia="仿宋" w:hAnsi="仿宋" w:cs="仿宋" w:hint="eastAsia"/>
            <w:sz w:val="28"/>
            <w:szCs w:val="28"/>
          </w:rPr>
          <w:delText>只有谭阳和小顾良超</w:delText>
        </w:r>
      </w:del>
      <w:ins w:id="1336" w:author="婧 边" w:date="2016-06-19T21:48:00Z">
        <w:r>
          <w:rPr>
            <w:rFonts w:ascii="仿宋" w:eastAsia="仿宋" w:hAnsi="仿宋" w:cs="仿宋" w:hint="eastAsia"/>
            <w:sz w:val="28"/>
            <w:szCs w:val="28"/>
          </w:rPr>
          <w:t>只有谭阳、小顾和良超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  <w:del w:id="1337" w:author="婧 边" w:date="2016-06-19T21:48:00Z">
        <w:r w:rsidDel="002367B8">
          <w:rPr>
            <w:rFonts w:ascii="仿宋" w:eastAsia="仿宋" w:hAnsi="仿宋" w:cs="仿宋" w:hint="eastAsia"/>
            <w:sz w:val="28"/>
            <w:szCs w:val="28"/>
          </w:rPr>
          <w:delText>谭阳抓耳挠腮十分苦闷</w:delText>
        </w:r>
      </w:del>
      <w:ins w:id="1338" w:author="婧 边" w:date="2016-06-19T21:48:00Z">
        <w:r>
          <w:rPr>
            <w:rFonts w:ascii="仿宋" w:eastAsia="仿宋" w:hAnsi="仿宋" w:cs="仿宋" w:hint="eastAsia"/>
            <w:sz w:val="28"/>
            <w:szCs w:val="28"/>
          </w:rPr>
          <w:t>谭阳抓耳挠腮坐立不安一脸苦闷</w:t>
        </w:r>
      </w:ins>
      <w:r>
        <w:rPr>
          <w:rFonts w:ascii="仿宋" w:eastAsia="仿宋" w:hAnsi="仿宋" w:cs="仿宋" w:hint="eastAsia"/>
          <w:sz w:val="28"/>
          <w:szCs w:val="28"/>
        </w:rPr>
        <w:t>，小顾瞥了他一眼。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小顾：几天没洗澡就长虱子了？</w:t>
      </w:r>
    </w:p>
    <w:p w:rsidR="005806B2" w:rsidRDefault="005806B2">
      <w:pPr>
        <w:rPr>
          <w:ins w:id="1339" w:author="SDWM" w:date="2016-06-22T02:07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</w:t>
      </w:r>
      <w:del w:id="1340" w:author="SDWM" w:date="2016-06-22T02:06:00Z">
        <w:r w:rsidDel="00623F86">
          <w:rPr>
            <w:rFonts w:ascii="仿宋" w:eastAsia="仿宋" w:hAnsi="仿宋" w:cs="仿宋" w:hint="eastAsia"/>
            <w:sz w:val="28"/>
            <w:szCs w:val="28"/>
          </w:rPr>
          <w:delText>谁没洗澡了</w:delText>
        </w:r>
      </w:del>
      <w:ins w:id="1341" w:author="SDWM" w:date="2016-06-22T02:06:00Z">
        <w:r>
          <w:rPr>
            <w:rFonts w:ascii="仿宋" w:eastAsia="仿宋" w:hAnsi="仿宋" w:cs="仿宋" w:hint="eastAsia"/>
            <w:sz w:val="28"/>
            <w:szCs w:val="28"/>
          </w:rPr>
          <w:t>别烦我</w:t>
        </w:r>
      </w:ins>
      <w:del w:id="1342" w:author="SDWM" w:date="2016-06-22T02:07:00Z">
        <w:r w:rsidDel="00623F86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1343" w:author="SDWM" w:date="2016-06-22T02:07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>
      <w:pPr>
        <w:numPr>
          <w:ins w:id="1344" w:author="SDWM" w:date="2016-06-22T02:07:00Z"/>
        </w:numPr>
        <w:rPr>
          <w:ins w:id="1345" w:author="SDWM" w:date="2016-06-22T02:07:00Z"/>
          <w:rFonts w:ascii="仿宋" w:eastAsia="仿宋" w:hAnsi="仿宋" w:cs="仿宋"/>
          <w:sz w:val="28"/>
          <w:szCs w:val="28"/>
        </w:rPr>
      </w:pPr>
      <w:ins w:id="1346" w:author="SDWM" w:date="2016-06-22T02:07:00Z">
        <w:r>
          <w:rPr>
            <w:rFonts w:ascii="仿宋" w:eastAsia="仿宋" w:hAnsi="仿宋" w:cs="仿宋" w:hint="eastAsia"/>
            <w:sz w:val="28"/>
            <w:szCs w:val="28"/>
          </w:rPr>
          <w:t>小顾：怎么了？惆怅了？</w:t>
        </w:r>
      </w:ins>
    </w:p>
    <w:p w:rsidR="005806B2" w:rsidRDefault="005806B2">
      <w:pPr>
        <w:numPr>
          <w:ins w:id="1347" w:author="SDWM" w:date="2016-06-22T02:07:00Z"/>
        </w:numPr>
        <w:rPr>
          <w:rFonts w:ascii="仿宋" w:eastAsia="仿宋" w:hAnsi="仿宋" w:cs="仿宋"/>
          <w:sz w:val="28"/>
          <w:szCs w:val="28"/>
        </w:rPr>
      </w:pPr>
      <w:ins w:id="1348" w:author="SDWM" w:date="2016-06-22T02:07:00Z">
        <w:r>
          <w:rPr>
            <w:rFonts w:ascii="仿宋" w:eastAsia="仿宋" w:hAnsi="仿宋" w:cs="仿宋" w:hint="eastAsia"/>
            <w:sz w:val="28"/>
            <w:szCs w:val="28"/>
          </w:rPr>
          <w:t>谭阳：</w:t>
        </w:r>
      </w:ins>
      <w:r>
        <w:rPr>
          <w:rFonts w:ascii="仿宋" w:eastAsia="仿宋" w:hAnsi="仿宋" w:cs="仿宋" w:hint="eastAsia"/>
          <w:sz w:val="28"/>
          <w:szCs w:val="28"/>
        </w:rPr>
        <w:t>我就是有件事不知道能说不能说。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小顾：是说你暗恋武薇的事吗？不用说我们也知道。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</w:t>
      </w:r>
      <w:del w:id="1349" w:author="SDWM" w:date="2016-06-22T02:07:00Z">
        <w:r w:rsidDel="00623F86">
          <w:rPr>
            <w:rFonts w:ascii="仿宋" w:eastAsia="仿宋" w:hAnsi="仿宋" w:cs="仿宋" w:hint="eastAsia"/>
            <w:sz w:val="28"/>
            <w:szCs w:val="28"/>
          </w:rPr>
          <w:delText>别闹</w:delText>
        </w:r>
      </w:del>
      <w:ins w:id="1350" w:author="SDWM" w:date="2016-06-22T02:07:00Z">
        <w:r>
          <w:rPr>
            <w:rFonts w:ascii="仿宋" w:eastAsia="仿宋" w:hAnsi="仿宋" w:cs="仿宋" w:hint="eastAsia"/>
            <w:sz w:val="28"/>
            <w:szCs w:val="28"/>
          </w:rPr>
          <w:t>正经点</w:t>
        </w:r>
      </w:ins>
      <w:r>
        <w:rPr>
          <w:rFonts w:ascii="仿宋" w:eastAsia="仿宋" w:hAnsi="仿宋" w:cs="仿宋" w:hint="eastAsia"/>
          <w:sz w:val="28"/>
          <w:szCs w:val="28"/>
        </w:rPr>
        <w:t>！</w:t>
      </w:r>
      <w:del w:id="1351" w:author="SDWM" w:date="2016-06-22T02:07:00Z">
        <w:r w:rsidDel="00623F86">
          <w:rPr>
            <w:rFonts w:ascii="仿宋" w:eastAsia="仿宋" w:hAnsi="仿宋" w:cs="仿宋" w:hint="eastAsia"/>
            <w:sz w:val="28"/>
            <w:szCs w:val="28"/>
          </w:rPr>
          <w:delText>昨天我有一个非常重大的发现</w:delText>
        </w:r>
      </w:del>
      <w:ins w:id="1352" w:author="SDWM" w:date="2016-06-22T02:07:00Z">
        <w:r>
          <w:rPr>
            <w:rFonts w:ascii="仿宋" w:eastAsia="仿宋" w:hAnsi="仿宋" w:cs="仿宋" w:hint="eastAsia"/>
            <w:sz w:val="28"/>
            <w:szCs w:val="28"/>
          </w:rPr>
          <w:t>白天我有一个非常重大的发现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小顾：怎么了你又，</w:t>
      </w:r>
      <w:del w:id="1353" w:author="SDWM" w:date="2016-06-22T02:08:00Z">
        <w:r w:rsidDel="00623F86">
          <w:rPr>
            <w:rFonts w:ascii="仿宋" w:eastAsia="仿宋" w:hAnsi="仿宋" w:cs="仿宋" w:hint="eastAsia"/>
            <w:sz w:val="28"/>
            <w:szCs w:val="28"/>
          </w:rPr>
          <w:delText>看见什么了</w:delText>
        </w:r>
      </w:del>
      <w:ins w:id="1354" w:author="SDWM" w:date="2016-06-22T02:08:00Z">
        <w:r>
          <w:rPr>
            <w:rFonts w:ascii="仿宋" w:eastAsia="仿宋" w:hAnsi="仿宋" w:cs="仿宋" w:hint="eastAsia"/>
            <w:sz w:val="28"/>
            <w:szCs w:val="28"/>
          </w:rPr>
          <w:t>发现什么了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</w:t>
      </w:r>
      <w:del w:id="1355" w:author="SDWM" w:date="2016-06-22T02:08:00Z">
        <w:r w:rsidDel="00623F86">
          <w:rPr>
            <w:rFonts w:ascii="仿宋" w:eastAsia="仿宋" w:hAnsi="仿宋" w:cs="仿宋" w:hint="eastAsia"/>
            <w:sz w:val="28"/>
            <w:szCs w:val="28"/>
          </w:rPr>
          <w:delText>昨天下班的时候，</w:delText>
        </w:r>
      </w:del>
      <w:r>
        <w:rPr>
          <w:rFonts w:ascii="仿宋" w:eastAsia="仿宋" w:hAnsi="仿宋" w:cs="仿宋" w:hint="eastAsia"/>
          <w:sz w:val="28"/>
          <w:szCs w:val="28"/>
        </w:rPr>
        <w:t>我看见赵队从一个黑车司机手里接过了一沓钱。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良超：啊！不可能吧。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小顾（对谭阳）：</w:t>
      </w:r>
      <w:del w:id="1356" w:author="SDWM" w:date="2016-06-22T02:08:00Z">
        <w:r w:rsidDel="00623F86">
          <w:rPr>
            <w:rFonts w:ascii="仿宋" w:eastAsia="仿宋" w:hAnsi="仿宋" w:cs="仿宋" w:hint="eastAsia"/>
            <w:sz w:val="28"/>
            <w:szCs w:val="28"/>
          </w:rPr>
          <w:delText>你怎么神经兮兮的啊，</w:delText>
        </w:r>
      </w:del>
      <w:r>
        <w:rPr>
          <w:rFonts w:ascii="仿宋" w:eastAsia="仿宋" w:hAnsi="仿宋" w:cs="仿宋" w:hint="eastAsia"/>
          <w:sz w:val="28"/>
          <w:szCs w:val="28"/>
        </w:rPr>
        <w:t>你看清楚了吗？这事可不能瞎说。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谭阳：千真万确，我看得真真的。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良超：我觉得不会吧，咱们一起都工作这么久了，赵队什么人你还不清楚吗！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</w:t>
      </w:r>
      <w:del w:id="1357" w:author="婧 边" w:date="2016-06-19T21:49:00Z">
        <w:r w:rsidDel="000A5E12">
          <w:rPr>
            <w:rFonts w:ascii="仿宋" w:eastAsia="仿宋" w:hAnsi="仿宋" w:cs="仿宋" w:hint="eastAsia"/>
            <w:sz w:val="28"/>
            <w:szCs w:val="28"/>
          </w:rPr>
          <w:delText>我也纳闷呢，这是什么情况啊。</w:delText>
        </w:r>
      </w:del>
      <w:ins w:id="1358" w:author="婧 边" w:date="2016-06-19T21:49:00Z">
        <w:r>
          <w:rPr>
            <w:rFonts w:ascii="仿宋" w:eastAsia="仿宋" w:hAnsi="仿宋" w:cs="仿宋" w:hint="eastAsia"/>
            <w:sz w:val="28"/>
            <w:szCs w:val="28"/>
          </w:rPr>
          <w:t>所以我才纳闷呐。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小顾（对谭阳）：</w:t>
      </w:r>
      <w:ins w:id="1359" w:author="SDWM" w:date="2016-06-22T02:08:00Z">
        <w:r>
          <w:rPr>
            <w:rFonts w:ascii="仿宋" w:eastAsia="仿宋" w:hAnsi="仿宋" w:cs="仿宋" w:hint="eastAsia"/>
            <w:sz w:val="28"/>
            <w:szCs w:val="28"/>
          </w:rPr>
          <w:t>这事咱们可不能碰</w:t>
        </w:r>
      </w:ins>
      <w:ins w:id="1360" w:author="SDWM" w:date="2016-06-22T02:10:00Z">
        <w:r>
          <w:rPr>
            <w:rFonts w:ascii="仿宋" w:eastAsia="仿宋" w:hAnsi="仿宋" w:cs="仿宋" w:hint="eastAsia"/>
            <w:sz w:val="28"/>
            <w:szCs w:val="28"/>
          </w:rPr>
          <w:t>，就当你没看到，我没听说，散了吧。</w:t>
        </w:r>
      </w:ins>
      <w:del w:id="1361" w:author="SDWM" w:date="2016-06-22T02:09:00Z">
        <w:r w:rsidDel="00623F86">
          <w:rPr>
            <w:rFonts w:ascii="仿宋" w:eastAsia="仿宋" w:hAnsi="仿宋" w:cs="仿宋" w:hint="eastAsia"/>
            <w:sz w:val="28"/>
            <w:szCs w:val="28"/>
          </w:rPr>
          <w:delText>你可</w:delText>
        </w:r>
      </w:del>
      <w:del w:id="1362" w:author="SDWM" w:date="2016-06-22T02:10:00Z">
        <w:r w:rsidDel="00F736A4">
          <w:rPr>
            <w:rFonts w:ascii="仿宋" w:eastAsia="仿宋" w:hAnsi="仿宋" w:cs="仿宋" w:hint="eastAsia"/>
            <w:sz w:val="28"/>
            <w:szCs w:val="28"/>
          </w:rPr>
          <w:delText>别招惹赵队</w:delText>
        </w:r>
      </w:del>
      <w:del w:id="1363" w:author="SDWM" w:date="2016-06-22T02:09:00Z">
        <w:r w:rsidDel="00623F86">
          <w:rPr>
            <w:rFonts w:ascii="仿宋" w:eastAsia="仿宋" w:hAnsi="仿宋" w:cs="仿宋" w:hint="eastAsia"/>
            <w:sz w:val="28"/>
            <w:szCs w:val="28"/>
          </w:rPr>
          <w:delText>啊，小心吃不了兜着走</w:delText>
        </w:r>
      </w:del>
      <w:del w:id="1364" w:author="SDWM" w:date="2016-06-22T02:10:00Z">
        <w:r w:rsidDel="00F736A4">
          <w:rPr>
            <w:rFonts w:ascii="仿宋" w:eastAsia="仿宋" w:hAnsi="仿宋" w:cs="仿宋" w:hint="eastAsia"/>
            <w:sz w:val="28"/>
            <w:szCs w:val="28"/>
          </w:rPr>
          <w:delText>。</w:delText>
        </w:r>
      </w:del>
    </w:p>
    <w:p w:rsidR="005806B2" w:rsidRDefault="005806B2">
      <w:pPr>
        <w:rPr>
          <w:ins w:id="1365" w:author="SDWM" w:date="2016-06-22T02:10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</w:t>
      </w:r>
      <w:ins w:id="1366" w:author="SDWM" w:date="2016-06-22T02:11:00Z">
        <w:r>
          <w:rPr>
            <w:rFonts w:ascii="仿宋" w:eastAsia="仿宋" w:hAnsi="仿宋" w:cs="仿宋" w:hint="eastAsia"/>
            <w:sz w:val="28"/>
            <w:szCs w:val="28"/>
          </w:rPr>
          <w:t>嘿，</w:t>
        </w:r>
      </w:ins>
      <w:r>
        <w:rPr>
          <w:rFonts w:ascii="仿宋" w:eastAsia="仿宋" w:hAnsi="仿宋" w:cs="仿宋" w:hint="eastAsia"/>
          <w:sz w:val="28"/>
          <w:szCs w:val="28"/>
        </w:rPr>
        <w:t>你还不信我说的是不是</w:t>
      </w:r>
      <w:del w:id="1367" w:author="SDWM" w:date="2016-06-22T02:10:00Z">
        <w:r w:rsidDel="00F736A4">
          <w:rPr>
            <w:rFonts w:ascii="仿宋" w:eastAsia="仿宋" w:hAnsi="仿宋" w:cs="仿宋" w:hint="eastAsia"/>
            <w:sz w:val="28"/>
            <w:szCs w:val="28"/>
          </w:rPr>
          <w:delText>，</w:delText>
        </w:r>
      </w:del>
      <w:ins w:id="1368" w:author="SDWM" w:date="2016-06-22T02:10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>
      <w:pPr>
        <w:numPr>
          <w:ins w:id="1369" w:author="SDWM" w:date="2016-06-22T02:10:00Z"/>
        </w:numPr>
        <w:rPr>
          <w:ins w:id="1370" w:author="SDWM" w:date="2016-06-22T02:11:00Z"/>
          <w:rFonts w:ascii="仿宋" w:eastAsia="仿宋" w:hAnsi="仿宋" w:cs="仿宋"/>
          <w:sz w:val="28"/>
          <w:szCs w:val="28"/>
        </w:rPr>
      </w:pPr>
      <w:ins w:id="1371" w:author="SDWM" w:date="2016-06-22T02:10:00Z">
        <w:r>
          <w:rPr>
            <w:rFonts w:ascii="仿宋" w:eastAsia="仿宋" w:hAnsi="仿宋" w:cs="仿宋" w:hint="eastAsia"/>
            <w:sz w:val="28"/>
            <w:szCs w:val="28"/>
          </w:rPr>
          <w:t>小顾：</w:t>
        </w:r>
      </w:ins>
      <w:ins w:id="1372" w:author="SDWM" w:date="2016-06-22T02:11:00Z">
        <w:r>
          <w:rPr>
            <w:rFonts w:ascii="仿宋" w:eastAsia="仿宋" w:hAnsi="仿宋" w:cs="仿宋" w:hint="eastAsia"/>
            <w:sz w:val="28"/>
            <w:szCs w:val="28"/>
          </w:rPr>
          <w:t>你看没看错这事都不能碰。</w:t>
        </w:r>
      </w:ins>
    </w:p>
    <w:p w:rsidR="005806B2" w:rsidRDefault="005806B2">
      <w:pPr>
        <w:numPr>
          <w:ins w:id="1373" w:author="SDWM" w:date="2016-06-22T02:10:00Z"/>
        </w:numPr>
        <w:rPr>
          <w:ins w:id="1374" w:author="SDWM" w:date="2016-06-22T02:11:00Z"/>
          <w:rFonts w:ascii="仿宋" w:eastAsia="仿宋" w:hAnsi="仿宋" w:cs="仿宋"/>
          <w:sz w:val="28"/>
          <w:szCs w:val="28"/>
        </w:rPr>
      </w:pPr>
      <w:ins w:id="1375" w:author="SDWM" w:date="2016-06-22T02:11:00Z">
        <w:r>
          <w:rPr>
            <w:rFonts w:ascii="仿宋" w:eastAsia="仿宋" w:hAnsi="仿宋" w:cs="仿宋" w:hint="eastAsia"/>
            <w:sz w:val="28"/>
            <w:szCs w:val="28"/>
          </w:rPr>
          <w:t>良超：为什么？</w:t>
        </w:r>
      </w:ins>
    </w:p>
    <w:p w:rsidR="005806B2" w:rsidRDefault="005806B2">
      <w:pPr>
        <w:numPr>
          <w:ins w:id="1376" w:author="SDWM" w:date="2016-06-22T02:10:00Z"/>
        </w:numPr>
        <w:rPr>
          <w:ins w:id="1377" w:author="SDWM" w:date="2016-06-22T02:12:00Z"/>
          <w:rFonts w:ascii="仿宋" w:eastAsia="仿宋" w:hAnsi="仿宋" w:cs="仿宋"/>
          <w:sz w:val="28"/>
          <w:szCs w:val="28"/>
        </w:rPr>
      </w:pPr>
      <w:ins w:id="1378" w:author="SDWM" w:date="2016-06-22T02:11:00Z">
        <w:r>
          <w:rPr>
            <w:rFonts w:ascii="仿宋" w:eastAsia="仿宋" w:hAnsi="仿宋" w:cs="仿宋" w:hint="eastAsia"/>
            <w:sz w:val="28"/>
            <w:szCs w:val="28"/>
          </w:rPr>
          <w:t>小顾瞪了一眼良超，对着谭阳：我给你分析啊，如果</w:t>
        </w:r>
      </w:ins>
      <w:ins w:id="1379" w:author="SDWM" w:date="2016-06-22T02:10:00Z">
        <w:r>
          <w:rPr>
            <w:rFonts w:ascii="仿宋" w:eastAsia="仿宋" w:hAnsi="仿宋" w:cs="仿宋" w:hint="eastAsia"/>
            <w:sz w:val="28"/>
            <w:szCs w:val="28"/>
          </w:rPr>
          <w:t>看错了</w:t>
        </w:r>
      </w:ins>
      <w:ins w:id="1380" w:author="SDWM" w:date="2016-06-22T02:11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ins w:id="1381" w:author="SDWM" w:date="2016-06-22T02:10:00Z">
        <w:r>
          <w:rPr>
            <w:rFonts w:ascii="仿宋" w:eastAsia="仿宋" w:hAnsi="仿宋" w:cs="仿宋" w:hint="eastAsia"/>
            <w:sz w:val="28"/>
            <w:szCs w:val="28"/>
          </w:rPr>
          <w:t>出丑，要是看对了，</w:t>
        </w:r>
      </w:ins>
      <w:ins w:id="1382" w:author="SDWM" w:date="2016-06-22T02:12:00Z">
        <w:r>
          <w:rPr>
            <w:rFonts w:ascii="仿宋" w:eastAsia="仿宋" w:hAnsi="仿宋" w:cs="仿宋" w:hint="eastAsia"/>
            <w:sz w:val="28"/>
            <w:szCs w:val="28"/>
          </w:rPr>
          <w:t>那</w:t>
        </w:r>
      </w:ins>
      <w:ins w:id="1383" w:author="SDWM" w:date="2016-06-22T02:10:00Z">
        <w:r>
          <w:rPr>
            <w:rFonts w:ascii="仿宋" w:eastAsia="仿宋" w:hAnsi="仿宋" w:cs="仿宋" w:hint="eastAsia"/>
            <w:sz w:val="28"/>
            <w:szCs w:val="28"/>
          </w:rPr>
          <w:t>可要命啊</w:t>
        </w:r>
      </w:ins>
      <w:ins w:id="1384" w:author="SDWM" w:date="2016-06-22T02:12:00Z">
        <w:r>
          <w:rPr>
            <w:rFonts w:ascii="仿宋" w:eastAsia="仿宋" w:hAnsi="仿宋" w:cs="仿宋" w:hint="eastAsia"/>
            <w:sz w:val="28"/>
            <w:szCs w:val="28"/>
          </w:rPr>
          <w:t>，万一再被灭口了。</w:t>
        </w:r>
      </w:ins>
    </w:p>
    <w:p w:rsidR="005806B2" w:rsidRDefault="005806B2">
      <w:pPr>
        <w:numPr>
          <w:ins w:id="1385" w:author="SDWM" w:date="2016-06-22T02:10:00Z"/>
        </w:numPr>
        <w:rPr>
          <w:ins w:id="1386" w:author="SDWM" w:date="2016-06-22T02:10:00Z"/>
          <w:rFonts w:ascii="仿宋" w:eastAsia="仿宋" w:hAnsi="仿宋" w:cs="仿宋"/>
          <w:sz w:val="28"/>
          <w:szCs w:val="28"/>
        </w:rPr>
      </w:pPr>
      <w:ins w:id="1387" w:author="SDWM" w:date="2016-06-22T02:12:00Z">
        <w:r>
          <w:rPr>
            <w:rFonts w:ascii="仿宋" w:eastAsia="仿宋" w:hAnsi="仿宋" w:cs="仿宋" w:hint="eastAsia"/>
            <w:sz w:val="28"/>
            <w:szCs w:val="28"/>
          </w:rPr>
          <w:t>良超：不至于吧，但我同意小顾说的，</w:t>
        </w:r>
      </w:ins>
      <w:ins w:id="1388" w:author="SDWM" w:date="2016-06-22T02:10:00Z">
        <w:r>
          <w:rPr>
            <w:rFonts w:ascii="仿宋" w:eastAsia="仿宋" w:hAnsi="仿宋" w:cs="仿宋" w:hint="eastAsia"/>
            <w:sz w:val="28"/>
            <w:szCs w:val="28"/>
          </w:rPr>
          <w:t>还是别招惹赵队了。</w:t>
        </w:r>
      </w:ins>
    </w:p>
    <w:p w:rsidR="005806B2" w:rsidRDefault="005806B2">
      <w:pPr>
        <w:numPr>
          <w:ins w:id="1389" w:author="SDWM" w:date="2016-06-22T02:10:00Z"/>
        </w:numPr>
        <w:rPr>
          <w:rFonts w:ascii="仿宋" w:eastAsia="仿宋" w:hAnsi="仿宋" w:cs="仿宋"/>
          <w:sz w:val="28"/>
          <w:szCs w:val="28"/>
        </w:rPr>
      </w:pPr>
      <w:ins w:id="1390" w:author="SDWM" w:date="2016-06-22T02:12:00Z">
        <w:r>
          <w:rPr>
            <w:rFonts w:ascii="仿宋" w:eastAsia="仿宋" w:hAnsi="仿宋" w:cs="仿宋" w:hint="eastAsia"/>
            <w:sz w:val="28"/>
            <w:szCs w:val="28"/>
          </w:rPr>
          <w:t>谭阳：说到底你们还是不信我，</w:t>
        </w:r>
      </w:ins>
      <w:r>
        <w:rPr>
          <w:rFonts w:ascii="仿宋" w:eastAsia="仿宋" w:hAnsi="仿宋" w:cs="仿宋" w:hint="eastAsia"/>
          <w:sz w:val="28"/>
          <w:szCs w:val="28"/>
        </w:rPr>
        <w:t>走我带你去找证据。</w:t>
      </w:r>
    </w:p>
    <w:p w:rsidR="005806B2" w:rsidRDefault="005806B2">
      <w:pPr>
        <w:numPr>
          <w:ilvl w:val="0"/>
          <w:numId w:val="19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说着就拉着小顾就出了办公室。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平海派出所楼道监控室门口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</w:t>
      </w:r>
      <w:del w:id="1391" w:author="SDWM" w:date="2016-06-22T02:13:00Z">
        <w:r w:rsidDel="00F736A4">
          <w:rPr>
            <w:rFonts w:ascii="仿宋" w:eastAsia="仿宋" w:hAnsi="仿宋" w:cs="仿宋" w:hint="eastAsia"/>
            <w:sz w:val="28"/>
            <w:szCs w:val="28"/>
          </w:rPr>
          <w:delText>我带你去看昨天的监控</w:delText>
        </w:r>
      </w:del>
      <w:ins w:id="1392" w:author="SDWM" w:date="2016-06-22T02:13:00Z">
        <w:r>
          <w:rPr>
            <w:rFonts w:ascii="仿宋" w:eastAsia="仿宋" w:hAnsi="仿宋" w:cs="仿宋" w:hint="eastAsia"/>
            <w:sz w:val="28"/>
            <w:szCs w:val="28"/>
          </w:rPr>
          <w:t>我带你去看监控</w:t>
        </w:r>
      </w:ins>
      <w:r>
        <w:rPr>
          <w:rFonts w:ascii="仿宋" w:eastAsia="仿宋" w:hAnsi="仿宋" w:cs="仿宋" w:hint="eastAsia"/>
          <w:sz w:val="28"/>
          <w:szCs w:val="28"/>
        </w:rPr>
        <w:t>，就是下班的时候，在广场边上</w:t>
      </w:r>
      <w:del w:id="1393" w:author="SDWM" w:date="2016-06-22T02:13:00Z">
        <w:r w:rsidDel="00F736A4">
          <w:rPr>
            <w:rFonts w:ascii="仿宋" w:eastAsia="仿宋" w:hAnsi="仿宋" w:cs="仿宋" w:hint="eastAsia"/>
            <w:sz w:val="28"/>
            <w:szCs w:val="28"/>
          </w:rPr>
          <w:delText>，要不然你不信我说的是不是</w:delText>
        </w:r>
      </w:del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rPr>
          <w:ins w:id="1394" w:author="SDWM" w:date="2016-06-22T02:14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小顾（捂着眼睛）：我可不看！我还想在所里再呆两年呢！</w:t>
      </w:r>
    </w:p>
    <w:p w:rsidR="005806B2" w:rsidRDefault="005806B2">
      <w:pPr>
        <w:numPr>
          <w:ins w:id="1395" w:author="SDWM" w:date="2016-06-22T02:14:00Z"/>
        </w:numPr>
        <w:rPr>
          <w:ins w:id="1396" w:author="SDWM" w:date="2016-06-22T02:14:00Z"/>
          <w:rFonts w:ascii="仿宋" w:eastAsia="仿宋" w:hAnsi="仿宋" w:cs="仿宋"/>
          <w:sz w:val="28"/>
          <w:szCs w:val="28"/>
        </w:rPr>
      </w:pPr>
      <w:ins w:id="1397" w:author="SDWM" w:date="2016-06-22T02:14:00Z">
        <w:r>
          <w:rPr>
            <w:rFonts w:ascii="仿宋" w:eastAsia="仿宋" w:hAnsi="仿宋" w:cs="仿宋" w:hint="eastAsia"/>
            <w:sz w:val="28"/>
            <w:szCs w:val="28"/>
          </w:rPr>
          <w:t>谭阳：反正你们俩已经知道了。</w:t>
        </w:r>
      </w:ins>
    </w:p>
    <w:p w:rsidR="005806B2" w:rsidRDefault="005806B2">
      <w:pPr>
        <w:numPr>
          <w:ins w:id="1398" w:author="SDWM" w:date="2016-06-22T02:14:00Z"/>
        </w:numPr>
        <w:rPr>
          <w:ins w:id="1399" w:author="SDWM" w:date="2016-06-22T02:15:00Z"/>
          <w:rFonts w:ascii="仿宋" w:eastAsia="仿宋" w:hAnsi="仿宋" w:cs="仿宋"/>
          <w:sz w:val="28"/>
          <w:szCs w:val="28"/>
        </w:rPr>
      </w:pPr>
      <w:ins w:id="1400" w:author="SDWM" w:date="2016-06-22T02:14:00Z">
        <w:r>
          <w:rPr>
            <w:rFonts w:ascii="仿宋" w:eastAsia="仿宋" w:hAnsi="仿宋" w:cs="仿宋" w:hint="eastAsia"/>
            <w:sz w:val="28"/>
            <w:szCs w:val="28"/>
          </w:rPr>
          <w:t>小顾一脸无奈：我跟着你怎么总摊上事啊。</w:t>
        </w:r>
      </w:ins>
    </w:p>
    <w:p w:rsidR="005806B2" w:rsidRDefault="005806B2">
      <w:pPr>
        <w:numPr>
          <w:ins w:id="1401" w:author="SDWM" w:date="2016-06-22T02:14:00Z"/>
        </w:numPr>
        <w:rPr>
          <w:rFonts w:ascii="仿宋" w:eastAsia="仿宋" w:hAnsi="仿宋" w:cs="仿宋"/>
          <w:sz w:val="28"/>
          <w:szCs w:val="28"/>
        </w:rPr>
      </w:pPr>
      <w:ins w:id="1402" w:author="SDWM" w:date="2016-06-22T02:15:00Z">
        <w:r>
          <w:rPr>
            <w:rFonts w:ascii="仿宋" w:eastAsia="仿宋" w:hAnsi="仿宋" w:cs="仿宋" w:hint="eastAsia"/>
            <w:sz w:val="28"/>
            <w:szCs w:val="28"/>
          </w:rPr>
          <w:t>谭阳：这就是命。</w:t>
        </w:r>
      </w:ins>
    </w:p>
    <w:p w:rsidR="005806B2" w:rsidRDefault="005806B2">
      <w:pPr>
        <w:numPr>
          <w:ilvl w:val="0"/>
          <w:numId w:val="2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谭阳说着就推开监控室的门，往里看了一眼，又把门关上了。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小顾：怎么不进去啊！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谭阳：武薇在值班呢！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小顾：啊！</w:t>
      </w:r>
      <w:ins w:id="1403" w:author="SDWM" w:date="2016-06-22T02:13:00Z">
        <w:r>
          <w:rPr>
            <w:rFonts w:ascii="仿宋" w:eastAsia="仿宋" w:hAnsi="仿宋" w:cs="仿宋" w:hint="eastAsia"/>
            <w:sz w:val="28"/>
            <w:szCs w:val="28"/>
          </w:rPr>
          <w:t>天意，</w:t>
        </w:r>
      </w:ins>
      <w:r>
        <w:rPr>
          <w:rFonts w:ascii="仿宋" w:eastAsia="仿宋" w:hAnsi="仿宋" w:cs="仿宋" w:hint="eastAsia"/>
          <w:sz w:val="28"/>
          <w:szCs w:val="28"/>
        </w:rPr>
        <w:t>这可不太好办，</w:t>
      </w:r>
      <w:del w:id="1404" w:author="SDWM" w:date="2016-06-22T02:13:00Z">
        <w:r w:rsidDel="00F736A4">
          <w:rPr>
            <w:rFonts w:ascii="仿宋" w:eastAsia="仿宋" w:hAnsi="仿宋" w:cs="仿宋" w:hint="eastAsia"/>
            <w:sz w:val="28"/>
            <w:szCs w:val="28"/>
          </w:rPr>
          <w:delText>要不然</w:delText>
        </w:r>
      </w:del>
      <w:r>
        <w:rPr>
          <w:rFonts w:ascii="仿宋" w:eastAsia="仿宋" w:hAnsi="仿宋" w:cs="仿宋" w:hint="eastAsia"/>
          <w:sz w:val="28"/>
          <w:szCs w:val="28"/>
        </w:rPr>
        <w:t>咱们</w:t>
      </w:r>
      <w:ins w:id="1405" w:author="SDWM" w:date="2016-06-22T02:13:00Z">
        <w:r>
          <w:rPr>
            <w:rFonts w:ascii="仿宋" w:eastAsia="仿宋" w:hAnsi="仿宋" w:cs="仿宋" w:hint="eastAsia"/>
            <w:sz w:val="28"/>
            <w:szCs w:val="28"/>
          </w:rPr>
          <w:t>还是</w:t>
        </w:r>
      </w:ins>
      <w:r>
        <w:rPr>
          <w:rFonts w:ascii="仿宋" w:eastAsia="仿宋" w:hAnsi="仿宋" w:cs="仿宋" w:hint="eastAsia"/>
          <w:sz w:val="28"/>
          <w:szCs w:val="28"/>
        </w:rPr>
        <w:t>回去吧。</w:t>
      </w:r>
    </w:p>
    <w:p w:rsidR="005806B2" w:rsidRDefault="005806B2">
      <w:pPr>
        <w:numPr>
          <w:ilvl w:val="0"/>
          <w:numId w:val="2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谭阳一把拽住小顾。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谭阳：别急，让我想想。</w:t>
      </w:r>
    </w:p>
    <w:p w:rsidR="005806B2" w:rsidRDefault="005806B2">
      <w:pPr>
        <w:numPr>
          <w:ilvl w:val="0"/>
          <w:numId w:val="2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谭阳靠在监控室的门旁边，苦思冥想。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谭阳：有了。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监控室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2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监控室的门开了，谭阳和小顾进来，谭阳走到武薇旁边。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谭阳：师姐！</w:t>
      </w:r>
    </w:p>
    <w:p w:rsidR="005806B2" w:rsidRDefault="005806B2">
      <w:pPr>
        <w:numPr>
          <w:ilvl w:val="0"/>
          <w:numId w:val="2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武薇一扭头看是谭阳。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武薇：你怎么来了。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谭阳：师姐，我找你有点事。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武薇：什么事啊那么神秘，说吧。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谭阳：你出来一下。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武薇：我值班呢。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谭阳：让小顾替你一会，就一会。</w:t>
      </w:r>
    </w:p>
    <w:p w:rsidR="005806B2" w:rsidRDefault="005806B2">
      <w:pPr>
        <w:numPr>
          <w:ilvl w:val="0"/>
          <w:numId w:val="2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武薇看看小顾。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武薇：什么事啊。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谭阳：出来说！</w:t>
      </w:r>
    </w:p>
    <w:p w:rsidR="005806B2" w:rsidRDefault="005806B2">
      <w:pPr>
        <w:numPr>
          <w:ilvl w:val="0"/>
          <w:numId w:val="2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谭阳说着给小顾一个眼神，扭头就把武薇拉出监控室。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平海派出所楼道监控室门口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武薇一出监控室的门回身就问谭阳。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武薇：什么事啊？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谭阳轻轻把门关上，看着武薇。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武薇：哎呦</w:t>
      </w:r>
      <w:ins w:id="1406" w:author="婧 边" w:date="2016-06-19T21:50:00Z">
        <w:r>
          <w:rPr>
            <w:rFonts w:ascii="仿宋" w:eastAsia="仿宋" w:hAnsi="仿宋" w:cs="仿宋" w:hint="eastAsia"/>
            <w:sz w:val="28"/>
            <w:szCs w:val="28"/>
          </w:rPr>
          <w:t>，</w:t>
        </w:r>
      </w:ins>
      <w:r>
        <w:rPr>
          <w:rFonts w:ascii="仿宋" w:eastAsia="仿宋" w:hAnsi="仿宋" w:cs="仿宋" w:hint="eastAsia"/>
          <w:sz w:val="28"/>
          <w:szCs w:val="28"/>
        </w:rPr>
        <w:t>怎么磨磨唧唧的，你不说我就回去了啊。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谭阳看着武薇，支支吾吾的说不出什么来。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武薇：真是急死人了。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武薇说着就要走。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谭阳一着急，一把拦住武薇。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谭阳：师姐，你觉得我这个人怎么样？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</w:t>
      </w:r>
      <w:ins w:id="1407" w:author="SDWM" w:date="2016-06-22T02:16:00Z">
        <w:r>
          <w:rPr>
            <w:rFonts w:ascii="仿宋" w:eastAsia="仿宋" w:hAnsi="仿宋" w:cs="仿宋" w:hint="eastAsia"/>
            <w:sz w:val="28"/>
            <w:szCs w:val="28"/>
          </w:rPr>
          <w:t>一惊，条件反射般的</w:t>
        </w:r>
      </w:ins>
      <w:r>
        <w:rPr>
          <w:rFonts w:ascii="仿宋" w:eastAsia="仿宋" w:hAnsi="仿宋" w:cs="仿宋" w:hint="eastAsia"/>
          <w:sz w:val="28"/>
          <w:szCs w:val="28"/>
        </w:rPr>
        <w:t>一个过肩摔就把谭阳扔在了地上，谭阳举着胳膊躺在地上呻吟。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武薇：今天没吃药吧你。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武薇说完转过身，脸红红的，呼吸急促。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谭阳：师姐，帮个忙，我脱臼了。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武薇：活该。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武薇说完，转过身，看见谭阳躺在地上，疼的满头大汗。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武薇没说话，蹲下，摸了摸谭阳的肩头，一手按肩膀一手托大臂，嘎巴一声，谭阳疼的啊了一下。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武薇也没看谭阳，扭头冲进了女厕所。</w:t>
      </w:r>
    </w:p>
    <w:p w:rsidR="005806B2" w:rsidRDefault="005806B2">
      <w:pPr>
        <w:numPr>
          <w:ilvl w:val="0"/>
          <w:numId w:val="2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谭阳揉着肩膀，疼得嘴里吸溜吸溜的。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2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小顾坐在电脑前。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小顾：你可真豁的出去啊。</w:t>
      </w:r>
    </w:p>
    <w:p w:rsidR="005806B2" w:rsidRDefault="005806B2">
      <w:pPr>
        <w:numPr>
          <w:ilvl w:val="0"/>
          <w:numId w:val="2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谭阳还在揉肩膀。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谭阳：这也是没办法的办法了，</w:t>
      </w:r>
      <w:del w:id="1408" w:author="SDWM" w:date="2016-06-22T02:18:00Z">
        <w:r w:rsidDel="00F736A4">
          <w:rPr>
            <w:rFonts w:ascii="仿宋" w:eastAsia="仿宋" w:hAnsi="仿宋" w:cs="仿宋" w:hint="eastAsia"/>
            <w:sz w:val="28"/>
            <w:szCs w:val="28"/>
          </w:rPr>
          <w:delText>要是被她冲进去看见你在捣鼓赵鹏程的监控</w:delText>
        </w:r>
      </w:del>
      <w:ins w:id="1409" w:author="SDWM" w:date="2016-06-22T02:18:00Z">
        <w:r>
          <w:rPr>
            <w:rFonts w:ascii="仿宋" w:eastAsia="仿宋" w:hAnsi="仿宋" w:cs="仿宋" w:hint="eastAsia"/>
            <w:sz w:val="28"/>
            <w:szCs w:val="28"/>
          </w:rPr>
          <w:t>要是被她冲进去看见你在查赵鹏程的监控</w:t>
        </w:r>
      </w:ins>
      <w:r>
        <w:rPr>
          <w:rFonts w:ascii="仿宋" w:eastAsia="仿宋" w:hAnsi="仿宋" w:cs="仿宋" w:hint="eastAsia"/>
          <w:sz w:val="28"/>
          <w:szCs w:val="28"/>
        </w:rPr>
        <w:t>，</w:t>
      </w:r>
      <w:del w:id="1410" w:author="SDWM" w:date="2016-06-22T02:18:00Z">
        <w:r w:rsidDel="00F736A4">
          <w:rPr>
            <w:rFonts w:ascii="仿宋" w:eastAsia="仿宋" w:hAnsi="仿宋" w:cs="仿宋" w:hint="eastAsia"/>
            <w:sz w:val="28"/>
            <w:szCs w:val="28"/>
          </w:rPr>
          <w:delText>妈呀，可还得了</w:delText>
        </w:r>
      </w:del>
      <w:ins w:id="1411" w:author="SDWM" w:date="2016-06-22T02:18:00Z">
        <w:r>
          <w:rPr>
            <w:rFonts w:ascii="仿宋" w:eastAsia="仿宋" w:hAnsi="仿宋" w:cs="仿宋"/>
            <w:sz w:val="28"/>
            <w:szCs w:val="28"/>
          </w:rPr>
          <w:t>W</w:t>
        </w:r>
        <w:r>
          <w:rPr>
            <w:rFonts w:ascii="仿宋" w:eastAsia="仿宋" w:hAnsi="仿宋" w:cs="仿宋" w:hint="eastAsia"/>
            <w:sz w:val="28"/>
            <w:szCs w:val="28"/>
          </w:rPr>
          <w:t>、</w:t>
        </w:r>
        <w:r>
          <w:rPr>
            <w:rFonts w:ascii="仿宋" w:eastAsia="仿宋" w:hAnsi="仿宋" w:cs="仿宋"/>
            <w:sz w:val="28"/>
            <w:szCs w:val="28"/>
          </w:rPr>
          <w:t>AN</w:t>
        </w:r>
        <w:r>
          <w:rPr>
            <w:rFonts w:ascii="仿宋" w:eastAsia="仿宋" w:hAnsi="仿宋" w:cs="仿宋" w:hint="eastAsia"/>
            <w:sz w:val="28"/>
            <w:szCs w:val="28"/>
          </w:rPr>
          <w:t>完了</w:t>
        </w:r>
      </w:ins>
      <w:r>
        <w:rPr>
          <w:rFonts w:ascii="仿宋" w:eastAsia="仿宋" w:hAnsi="仿宋" w:cs="仿宋" w:hint="eastAsia"/>
          <w:sz w:val="28"/>
          <w:szCs w:val="28"/>
        </w:rPr>
        <w:t>，我这是为你受的伤，你还在这说风凉话。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小顾：我……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谭阳：你赶紧的吧你。</w:t>
      </w:r>
    </w:p>
    <w:p w:rsidR="005806B2" w:rsidRDefault="005806B2">
      <w:pPr>
        <w:numPr>
          <w:ilvl w:val="0"/>
          <w:numId w:val="2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监控画面里，大头从车窗里递给赵鹏程一沓钱，赵鹏程揣起就走了。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小顾：看样子还真不少呢。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谭阳：这是不是黑钱我现在还没证据，不过我觉得他们俩之间肯定有</w:t>
      </w:r>
      <w:del w:id="1412" w:author="SDWM" w:date="2016-06-22T02:19:00Z">
        <w:r w:rsidDel="00F736A4">
          <w:rPr>
            <w:rFonts w:ascii="仿宋" w:eastAsia="仿宋" w:hAnsi="仿宋" w:cs="仿宋" w:hint="eastAsia"/>
            <w:sz w:val="28"/>
            <w:szCs w:val="28"/>
          </w:rPr>
          <w:delText>什么见不得人的</w:delText>
        </w:r>
      </w:del>
      <w:r>
        <w:rPr>
          <w:rFonts w:ascii="仿宋" w:eastAsia="仿宋" w:hAnsi="仿宋" w:cs="仿宋" w:hint="eastAsia"/>
          <w:sz w:val="28"/>
          <w:szCs w:val="28"/>
        </w:rPr>
        <w:t>事，要不然那天他不会支开我放走大头，也没跟我解释一下。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小顾：你真逗，赵队干什么还用跟你解释，你也为你是谁啊。</w:t>
      </w:r>
    </w:p>
    <w:p w:rsidR="005806B2" w:rsidRDefault="005806B2">
      <w:pPr>
        <w:rPr>
          <w:ins w:id="1413" w:author="SDWM" w:date="2016-06-22T02:20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谭阳：我是谁，我是神探亨特谭，啊！！。</w:t>
      </w:r>
    </w:p>
    <w:p w:rsidR="005806B2" w:rsidRDefault="005806B2">
      <w:pPr>
        <w:numPr>
          <w:ins w:id="1414" w:author="SDWM" w:date="2016-06-22T02:20:00Z"/>
        </w:numPr>
        <w:rPr>
          <w:ins w:id="1415" w:author="SDWM" w:date="2016-06-22T02:20:00Z"/>
          <w:rFonts w:ascii="仿宋" w:eastAsia="仿宋" w:hAnsi="仿宋" w:cs="仿宋"/>
          <w:sz w:val="28"/>
          <w:szCs w:val="28"/>
        </w:rPr>
      </w:pPr>
      <w:ins w:id="1416" w:author="SDWM" w:date="2016-06-22T02:20:00Z">
        <w:r>
          <w:rPr>
            <w:rFonts w:ascii="仿宋" w:eastAsia="仿宋" w:hAnsi="仿宋" w:cs="仿宋" w:hint="eastAsia"/>
            <w:sz w:val="28"/>
            <w:szCs w:val="28"/>
          </w:rPr>
          <w:t>小顾：神探这事你打算怎么办？</w:t>
        </w:r>
      </w:ins>
    </w:p>
    <w:p w:rsidR="005806B2" w:rsidRDefault="005806B2">
      <w:pPr>
        <w:numPr>
          <w:ins w:id="1417" w:author="SDWM" w:date="2016-06-22T02:20:00Z"/>
        </w:numPr>
        <w:rPr>
          <w:ins w:id="1418" w:author="SDWM" w:date="2016-06-22T02:20:00Z"/>
          <w:rFonts w:ascii="仿宋" w:eastAsia="仿宋" w:hAnsi="仿宋" w:cs="仿宋"/>
          <w:sz w:val="28"/>
          <w:szCs w:val="28"/>
        </w:rPr>
      </w:pPr>
      <w:ins w:id="1419" w:author="SDWM" w:date="2016-06-22T02:20:00Z">
        <w:r>
          <w:rPr>
            <w:rFonts w:ascii="仿宋" w:eastAsia="仿宋" w:hAnsi="仿宋" w:cs="仿宋" w:hint="eastAsia"/>
            <w:sz w:val="28"/>
            <w:szCs w:val="28"/>
          </w:rPr>
          <w:t>谭阳：必须得查清楚啊。</w:t>
        </w:r>
      </w:ins>
    </w:p>
    <w:p w:rsidR="005806B2" w:rsidRDefault="005806B2">
      <w:pPr>
        <w:numPr>
          <w:ins w:id="1420" w:author="SDWM" w:date="2016-06-22T02:20:00Z"/>
        </w:numPr>
        <w:rPr>
          <w:ins w:id="1421" w:author="SDWM" w:date="2016-06-22T02:20:00Z"/>
          <w:rFonts w:ascii="仿宋" w:eastAsia="仿宋" w:hAnsi="仿宋" w:cs="仿宋"/>
          <w:sz w:val="28"/>
          <w:szCs w:val="28"/>
        </w:rPr>
      </w:pPr>
      <w:ins w:id="1422" w:author="SDWM" w:date="2016-06-22T02:20:00Z">
        <w:r>
          <w:rPr>
            <w:rFonts w:ascii="仿宋" w:eastAsia="仿宋" w:hAnsi="仿宋" w:cs="仿宋" w:hint="eastAsia"/>
            <w:sz w:val="28"/>
            <w:szCs w:val="28"/>
          </w:rPr>
          <w:t>小顾：怎么查？匿名举报吗？</w:t>
        </w:r>
      </w:ins>
    </w:p>
    <w:p w:rsidR="005806B2" w:rsidRDefault="005806B2">
      <w:pPr>
        <w:numPr>
          <w:ins w:id="1423" w:author="SDWM" w:date="2016-06-22T02:20:00Z"/>
        </w:numPr>
        <w:rPr>
          <w:rFonts w:ascii="仿宋" w:eastAsia="仿宋" w:hAnsi="仿宋" w:cs="仿宋"/>
          <w:sz w:val="28"/>
          <w:szCs w:val="28"/>
        </w:rPr>
      </w:pPr>
      <w:ins w:id="1424" w:author="SDWM" w:date="2016-06-22T02:20:00Z">
        <w:r>
          <w:rPr>
            <w:rFonts w:ascii="仿宋" w:eastAsia="仿宋" w:hAnsi="仿宋" w:cs="仿宋" w:hint="eastAsia"/>
            <w:sz w:val="28"/>
            <w:szCs w:val="28"/>
          </w:rPr>
          <w:t>谭阳：</w:t>
        </w:r>
      </w:ins>
      <w:ins w:id="1425" w:author="SDWM" w:date="2016-06-22T02:21:00Z">
        <w:r>
          <w:rPr>
            <w:rFonts w:ascii="仿宋" w:eastAsia="仿宋" w:hAnsi="仿宋" w:cs="仿宋" w:hint="eastAsia"/>
            <w:sz w:val="28"/>
            <w:szCs w:val="28"/>
          </w:rPr>
          <w:t>能不能光明磊落的查？</w:t>
        </w:r>
      </w:ins>
    </w:p>
    <w:p w:rsidR="005806B2" w:rsidRDefault="005806B2">
      <w:pPr>
        <w:numPr>
          <w:ilvl w:val="0"/>
          <w:numId w:val="23"/>
          <w:ins w:id="1426" w:author="SDWM" w:date="2016-06-22T02:21:00Z"/>
        </w:numPr>
        <w:rPr>
          <w:ins w:id="1427" w:author="SDWM" w:date="2016-06-22T02:21:00Z"/>
          <w:rFonts w:ascii="仿宋" w:eastAsia="仿宋" w:hAnsi="仿宋" w:cs="仿宋"/>
          <w:sz w:val="28"/>
          <w:szCs w:val="28"/>
        </w:rPr>
      </w:pPr>
      <w:ins w:id="1428" w:author="SDWM" w:date="2016-06-22T02:21:00Z">
        <w:r>
          <w:rPr>
            <w:rFonts w:ascii="仿宋" w:eastAsia="仿宋" w:hAnsi="仿宋" w:cs="仿宋" w:hint="eastAsia"/>
            <w:sz w:val="28"/>
            <w:szCs w:val="28"/>
          </w:rPr>
          <w:t>小顾和良超同时摇头。</w:t>
        </w:r>
      </w:ins>
    </w:p>
    <w:p w:rsidR="005806B2" w:rsidRDefault="005806B2" w:rsidP="00EF35C6">
      <w:pPr>
        <w:numPr>
          <w:ins w:id="1429" w:author="SDWM" w:date="2016-06-22T02:21:00Z"/>
        </w:numPr>
        <w:tabs>
          <w:tab w:val="left" w:pos="420"/>
        </w:tabs>
        <w:rPr>
          <w:ins w:id="1430" w:author="SDWM" w:date="2016-06-22T02:22:00Z"/>
          <w:rFonts w:ascii="仿宋" w:eastAsia="仿宋" w:hAnsi="仿宋" w:cs="仿宋"/>
          <w:sz w:val="28"/>
          <w:szCs w:val="28"/>
        </w:rPr>
      </w:pPr>
      <w:ins w:id="1431" w:author="SDWM" w:date="2016-06-22T02:21:00Z">
        <w:r>
          <w:rPr>
            <w:rFonts w:ascii="仿宋" w:eastAsia="仿宋" w:hAnsi="仿宋" w:cs="仿宋" w:hint="eastAsia"/>
            <w:sz w:val="28"/>
            <w:szCs w:val="28"/>
          </w:rPr>
          <w:t>谭阳无奈：我准备跟着赵队</w:t>
        </w:r>
      </w:ins>
      <w:ins w:id="1432" w:author="SDWM" w:date="2016-06-22T02:22:00Z">
        <w:r>
          <w:rPr>
            <w:rFonts w:ascii="仿宋" w:eastAsia="仿宋" w:hAnsi="仿宋" w:cs="仿宋" w:hint="eastAsia"/>
            <w:sz w:val="28"/>
            <w:szCs w:val="28"/>
          </w:rPr>
          <w:t>，近距离接触，他早晚露出破绽。</w:t>
        </w:r>
      </w:ins>
    </w:p>
    <w:p w:rsidR="005806B2" w:rsidRDefault="005806B2" w:rsidP="00EF35C6">
      <w:pPr>
        <w:numPr>
          <w:ins w:id="1433" w:author="SDWM" w:date="2016-06-22T02:21:00Z"/>
        </w:numPr>
        <w:tabs>
          <w:tab w:val="left" w:pos="420"/>
        </w:tabs>
        <w:rPr>
          <w:ins w:id="1434" w:author="SDWM" w:date="2016-06-22T02:22:00Z"/>
          <w:rFonts w:ascii="仿宋" w:eastAsia="仿宋" w:hAnsi="仿宋" w:cs="仿宋"/>
          <w:sz w:val="28"/>
          <w:szCs w:val="28"/>
        </w:rPr>
      </w:pPr>
      <w:ins w:id="1435" w:author="SDWM" w:date="2016-06-22T02:22:00Z">
        <w:r>
          <w:rPr>
            <w:rFonts w:ascii="仿宋" w:eastAsia="仿宋" w:hAnsi="仿宋" w:cs="仿宋" w:hint="eastAsia"/>
            <w:sz w:val="28"/>
            <w:szCs w:val="28"/>
          </w:rPr>
          <w:t>小顾：臭蚊子</w:t>
        </w:r>
        <w:r>
          <w:rPr>
            <w:rFonts w:ascii="仿宋" w:eastAsia="仿宋" w:hAnsi="仿宋" w:cs="仿宋"/>
            <w:sz w:val="28"/>
            <w:szCs w:val="28"/>
          </w:rPr>
          <w:t>——</w:t>
        </w:r>
        <w:r>
          <w:rPr>
            <w:rFonts w:ascii="仿宋" w:eastAsia="仿宋" w:hAnsi="仿宋" w:cs="仿宋" w:hint="eastAsia"/>
            <w:sz w:val="28"/>
            <w:szCs w:val="28"/>
          </w:rPr>
          <w:t>死盯呗。</w:t>
        </w:r>
      </w:ins>
    </w:p>
    <w:p w:rsidR="005806B2" w:rsidRDefault="005806B2" w:rsidP="00EF35C6">
      <w:pPr>
        <w:numPr>
          <w:ins w:id="1436" w:author="SDWM" w:date="2016-06-22T02:21:00Z"/>
        </w:numPr>
        <w:tabs>
          <w:tab w:val="left" w:pos="420"/>
        </w:tabs>
        <w:rPr>
          <w:ins w:id="1437" w:author="SDWM" w:date="2016-06-22T02:23:00Z"/>
          <w:rFonts w:ascii="仿宋" w:eastAsia="仿宋" w:hAnsi="仿宋" w:cs="仿宋"/>
          <w:sz w:val="28"/>
          <w:szCs w:val="28"/>
        </w:rPr>
      </w:pPr>
      <w:ins w:id="1438" w:author="SDWM" w:date="2016-06-22T02:22:00Z">
        <w:r>
          <w:rPr>
            <w:rFonts w:ascii="仿宋" w:eastAsia="仿宋" w:hAnsi="仿宋" w:cs="仿宋" w:hint="eastAsia"/>
            <w:sz w:val="28"/>
            <w:szCs w:val="28"/>
          </w:rPr>
          <w:t>谭阳：</w:t>
        </w:r>
      </w:ins>
      <w:ins w:id="1439" w:author="SDWM" w:date="2016-06-22T02:23:00Z">
        <w:r>
          <w:rPr>
            <w:rFonts w:ascii="仿宋" w:eastAsia="仿宋" w:hAnsi="仿宋" w:cs="仿宋" w:hint="eastAsia"/>
            <w:sz w:val="28"/>
            <w:szCs w:val="28"/>
          </w:rPr>
          <w:t>这是什么比喻。</w:t>
        </w:r>
      </w:ins>
    </w:p>
    <w:p w:rsidR="005806B2" w:rsidRDefault="005806B2" w:rsidP="00EF35C6">
      <w:pPr>
        <w:numPr>
          <w:ins w:id="1440" w:author="SDWM" w:date="2016-06-22T02:21:00Z"/>
        </w:numPr>
        <w:tabs>
          <w:tab w:val="left" w:pos="420"/>
        </w:tabs>
        <w:rPr>
          <w:ins w:id="1441" w:author="SDWM" w:date="2016-06-22T02:21:00Z"/>
          <w:rFonts w:ascii="仿宋" w:eastAsia="仿宋" w:hAnsi="仿宋" w:cs="仿宋"/>
          <w:sz w:val="28"/>
          <w:szCs w:val="28"/>
        </w:rPr>
      </w:pPr>
      <w:ins w:id="1442" w:author="SDWM" w:date="2016-06-22T02:23:00Z">
        <w:r>
          <w:rPr>
            <w:rFonts w:ascii="仿宋" w:eastAsia="仿宋" w:hAnsi="仿宋" w:cs="仿宋" w:hint="eastAsia"/>
            <w:sz w:val="28"/>
            <w:szCs w:val="28"/>
          </w:rPr>
          <w:t>良超：是狗皮膏药</w:t>
        </w:r>
        <w:r>
          <w:rPr>
            <w:rFonts w:ascii="仿宋" w:eastAsia="仿宋" w:hAnsi="仿宋" w:cs="仿宋"/>
            <w:sz w:val="28"/>
            <w:szCs w:val="28"/>
          </w:rPr>
          <w:t>——</w:t>
        </w:r>
        <w:r>
          <w:rPr>
            <w:rFonts w:ascii="仿宋" w:eastAsia="仿宋" w:hAnsi="仿宋" w:cs="仿宋" w:hint="eastAsia"/>
            <w:sz w:val="28"/>
            <w:szCs w:val="28"/>
          </w:rPr>
          <w:t>紧贴。</w:t>
        </w:r>
      </w:ins>
    </w:p>
    <w:p w:rsidR="005806B2" w:rsidRDefault="005806B2" w:rsidP="00EF35C6">
      <w:pPr>
        <w:tabs>
          <w:tab w:val="left" w:pos="420"/>
        </w:tabs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</w:t>
      </w:r>
      <w:ins w:id="1443" w:author="SDWM" w:date="2016-06-22T02:23:00Z">
        <w:r>
          <w:rPr>
            <w:rFonts w:ascii="仿宋" w:eastAsia="仿宋" w:hAnsi="仿宋" w:cs="仿宋" w:hint="eastAsia"/>
            <w:sz w:val="28"/>
            <w:szCs w:val="28"/>
          </w:rPr>
          <w:t>瞪了两人一眼</w:t>
        </w:r>
      </w:ins>
      <w:ins w:id="1444" w:author="SDWM" w:date="2016-06-22T02:24:00Z">
        <w:r>
          <w:rPr>
            <w:rFonts w:ascii="仿宋" w:eastAsia="仿宋" w:hAnsi="仿宋" w:cs="仿宋" w:hint="eastAsia"/>
            <w:sz w:val="28"/>
            <w:szCs w:val="28"/>
          </w:rPr>
          <w:t>：别说风凉话，你们都是帮凶。</w:t>
        </w:r>
      </w:ins>
      <w:del w:id="1445" w:author="SDWM" w:date="2016-06-22T02:23:00Z">
        <w:r w:rsidDel="00EF35C6">
          <w:rPr>
            <w:rFonts w:ascii="仿宋" w:eastAsia="仿宋" w:hAnsi="仿宋" w:cs="仿宋" w:hint="eastAsia"/>
            <w:sz w:val="28"/>
            <w:szCs w:val="28"/>
          </w:rPr>
          <w:delText>一激动，使劲的拍了小顾肩膀一下，抻到了自己刚才脱臼的肩膀，疼的直冒冷汗。</w:delText>
        </w:r>
      </w:del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2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早会结束，赵鹏程给青年外勤组布置工作。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赵鹏程：刚才我说的关于巡逻注意事项你们听明白了吗？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谭阳、武薇、小顾、良超：听明白了。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赵鹏程：下面我布置一下今天的任务。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谭阳没等赵鹏程说完，举手抢话。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谭阳：报告赵队，为了能更快的提高我的业务能力和职业素养，我申请和您一组。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赵鹏程莫名其妙的看着谭阳。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del w:id="1446" w:author="SDWM" w:date="2016-06-22T02:24:00Z">
        <w:r w:rsidDel="00EF35C6">
          <w:rPr>
            <w:rFonts w:ascii="仿宋" w:eastAsia="仿宋" w:hAnsi="仿宋" w:cs="仿宋" w:hint="eastAsia"/>
            <w:sz w:val="28"/>
            <w:szCs w:val="28"/>
          </w:rPr>
          <w:delText>其他人也不明所以</w:delText>
        </w:r>
      </w:del>
      <w:ins w:id="1447" w:author="SDWM" w:date="2016-06-22T02:24:00Z">
        <w:r>
          <w:rPr>
            <w:rFonts w:ascii="仿宋" w:eastAsia="仿宋" w:hAnsi="仿宋" w:cs="仿宋" w:hint="eastAsia"/>
            <w:sz w:val="28"/>
            <w:szCs w:val="28"/>
          </w:rPr>
          <w:t>武薇不明所以</w:t>
        </w:r>
      </w:ins>
      <w:r>
        <w:rPr>
          <w:rFonts w:ascii="仿宋" w:eastAsia="仿宋" w:hAnsi="仿宋" w:cs="仿宋" w:hint="eastAsia"/>
          <w:sz w:val="28"/>
          <w:szCs w:val="28"/>
        </w:rPr>
        <w:t>，奇怪的看着谭阳。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小顾偷偷给谭阳挤眼睛。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赵鹏程：你怎么了，今天，起猛啦！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谭阳：报告赵队，这个请求我想了很久，希望您能批准。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赵鹏程笑笑。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赵鹏程：你有上进意识是好的，可……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谭阳：可就是没有机会，希望您能给我提供一次让我向您学习的机会。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赵鹏程无奈的摇摇头。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赵鹏程：好吧。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武薇悄悄问小顾。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武薇：谭阳这是要干嘛啊？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</w:t>
      </w:r>
      <w:ins w:id="1448" w:author="SDWM" w:date="2016-06-22T02:25:00Z">
        <w:r>
          <w:rPr>
            <w:rFonts w:ascii="仿宋" w:eastAsia="仿宋" w:hAnsi="仿宋" w:cs="仿宋" w:hint="eastAsia"/>
            <w:sz w:val="28"/>
            <w:szCs w:val="28"/>
          </w:rPr>
          <w:t>装傻</w:t>
        </w:r>
      </w:ins>
      <w:r>
        <w:rPr>
          <w:rFonts w:ascii="仿宋" w:eastAsia="仿宋" w:hAnsi="仿宋" w:cs="仿宋" w:hint="eastAsia"/>
          <w:sz w:val="28"/>
          <w:szCs w:val="28"/>
        </w:rPr>
        <w:t>：我也不知道啊！！</w:t>
      </w:r>
    </w:p>
    <w:p w:rsidR="005806B2" w:rsidRDefault="005806B2">
      <w:pPr>
        <w:numPr>
          <w:ilvl w:val="0"/>
          <w:numId w:val="2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小顾自己扭过头去偷笑。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C00000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车站及广场（一组镜头）</w:t>
      </w:r>
      <w:del w:id="1449" w:author="SDWM" w:date="2016-06-22T02:25:00Z">
        <w:r w:rsidDel="00EF35C6">
          <w:rPr>
            <w:rFonts w:ascii="仿宋" w:eastAsia="仿宋" w:hAnsi="仿宋" w:cs="仿宋" w:hint="eastAsia"/>
            <w:color w:val="C00000"/>
            <w:sz w:val="28"/>
            <w:szCs w:val="28"/>
          </w:rPr>
          <w:delText>（是否需要加小案件，现在感觉有点多）</w:delText>
        </w:r>
      </w:del>
    </w:p>
    <w:p w:rsidR="005806B2" w:rsidRDefault="005806B2">
      <w:pPr>
        <w:numPr>
          <w:ilvl w:val="0"/>
          <w:numId w:val="26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赵鹏程在广场巡逻，谭阳紧紧的跟在他身后。</w:t>
      </w:r>
    </w:p>
    <w:p w:rsidR="005806B2" w:rsidRDefault="005806B2">
      <w:pPr>
        <w:numPr>
          <w:ilvl w:val="0"/>
          <w:numId w:val="26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赵鹏程走到哪都有人和他打招呼，小摊贩，扫地大妈，捡矿泉水瓶的老头，检票员，小红帽搬运工，赵鹏程打完招呼过去，谭阳在后面研究那些和他打招呼的人。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2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武薇在慕容的办公桌旁跟慕容说着什么，冯大勇推门进来了。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武薇、慕容：冯所好。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冯大勇：你们赵队呢？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赵鹏程：我在这儿呢。</w:t>
      </w:r>
    </w:p>
    <w:p w:rsidR="005806B2" w:rsidRDefault="005806B2">
      <w:pPr>
        <w:numPr>
          <w:ilvl w:val="0"/>
          <w:numId w:val="2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赵鹏程从办公桌底下钻出来了。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冯大勇：你跑桌子底下干嘛去了？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赵鹏程：我把针</w:t>
      </w:r>
      <w:ins w:id="1450" w:author="婧 边" w:date="2016-06-19T21:51:00Z">
        <w:r>
          <w:rPr>
            <w:rFonts w:ascii="仿宋" w:eastAsia="仿宋" w:hAnsi="仿宋" w:cs="仿宋" w:hint="eastAsia"/>
            <w:sz w:val="28"/>
            <w:szCs w:val="28"/>
          </w:rPr>
          <w:t>弄</w:t>
        </w:r>
      </w:ins>
      <w:r>
        <w:rPr>
          <w:rFonts w:ascii="仿宋" w:eastAsia="仿宋" w:hAnsi="仿宋" w:cs="仿宋" w:hint="eastAsia"/>
          <w:sz w:val="28"/>
          <w:szCs w:val="28"/>
        </w:rPr>
        <w:t>掉了，找针呢。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冯大勇：先别找了，准备一下，马上出发。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赵鹏程：干嘛去啊？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冯大勇：上回在咱们站偷包的那个小子在平津被逮着了，你和泰山去趟平津给接回来。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赵鹏程：哦，那我马上走。</w:t>
      </w:r>
    </w:p>
    <w:p w:rsidR="005806B2" w:rsidRDefault="005806B2">
      <w:pPr>
        <w:numPr>
          <w:ilvl w:val="0"/>
          <w:numId w:val="2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谭阳正从外面进来，听到了他们刚才说的。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谭阳：报告冯所，我最近都和赵队一组，应该让我去。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冯大勇：嚯，</w:t>
      </w:r>
      <w:del w:id="1451" w:author="SDWM" w:date="2016-06-22T02:27:00Z">
        <w:r w:rsidDel="00EF35C6">
          <w:rPr>
            <w:rFonts w:ascii="仿宋" w:eastAsia="仿宋" w:hAnsi="仿宋" w:cs="仿宋" w:hint="eastAsia"/>
            <w:sz w:val="28"/>
            <w:szCs w:val="28"/>
          </w:rPr>
          <w:delText>你们俩现在是形影不离啊</w:delText>
        </w:r>
      </w:del>
      <w:ins w:id="1452" w:author="SDWM" w:date="2016-06-22T02:27:00Z">
        <w:r>
          <w:rPr>
            <w:rFonts w:ascii="仿宋" w:eastAsia="仿宋" w:hAnsi="仿宋" w:cs="仿宋" w:hint="eastAsia"/>
            <w:sz w:val="28"/>
            <w:szCs w:val="28"/>
          </w:rPr>
          <w:t>热情挺高啊</w:t>
        </w:r>
      </w:ins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del w:id="1453" w:author="SDWM" w:date="2016-06-22T02:28:00Z">
        <w:r w:rsidDel="00EF35C6">
          <w:rPr>
            <w:rFonts w:ascii="仿宋" w:eastAsia="仿宋" w:hAnsi="仿宋" w:cs="仿宋" w:hint="eastAsia"/>
            <w:sz w:val="28"/>
            <w:szCs w:val="28"/>
          </w:rPr>
          <w:delText>赵鹏程</w:delText>
        </w:r>
      </w:del>
      <w:ins w:id="1454" w:author="SDWM" w:date="2016-06-22T02:28:00Z">
        <w:r>
          <w:rPr>
            <w:rFonts w:ascii="仿宋" w:eastAsia="仿宋" w:hAnsi="仿宋" w:cs="仿宋" w:hint="eastAsia"/>
            <w:sz w:val="28"/>
            <w:szCs w:val="28"/>
          </w:rPr>
          <w:t>谭阳</w:t>
        </w:r>
      </w:ins>
      <w:r>
        <w:rPr>
          <w:rFonts w:ascii="仿宋" w:eastAsia="仿宋" w:hAnsi="仿宋" w:cs="仿宋" w:hint="eastAsia"/>
          <w:sz w:val="28"/>
          <w:szCs w:val="28"/>
        </w:rPr>
        <w:t>：</w:t>
      </w:r>
      <w:del w:id="1455" w:author="SDWM" w:date="2016-06-22T02:28:00Z">
        <w:r w:rsidDel="00EF35C6">
          <w:rPr>
            <w:rFonts w:ascii="仿宋" w:eastAsia="仿宋" w:hAnsi="仿宋" w:cs="仿宋" w:hint="eastAsia"/>
            <w:sz w:val="28"/>
            <w:szCs w:val="28"/>
          </w:rPr>
          <w:delText>这不是怕他惹事吗</w:delText>
        </w:r>
      </w:del>
      <w:ins w:id="1456" w:author="SDWM" w:date="2016-06-22T02:28:00Z">
        <w:r>
          <w:rPr>
            <w:rFonts w:ascii="仿宋" w:eastAsia="仿宋" w:hAnsi="仿宋" w:cs="仿宋" w:hint="eastAsia"/>
            <w:sz w:val="28"/>
            <w:szCs w:val="28"/>
          </w:rPr>
          <w:t>这不是跟赵队多学习吗</w:t>
        </w:r>
      </w:ins>
      <w:r>
        <w:rPr>
          <w:rFonts w:ascii="仿宋" w:eastAsia="仿宋" w:hAnsi="仿宋" w:cs="仿宋" w:hint="eastAsia"/>
          <w:sz w:val="28"/>
          <w:szCs w:val="28"/>
        </w:rPr>
        <w:t>！</w:t>
      </w:r>
      <w:ins w:id="1457" w:author="SDWM" w:date="2016-06-22T02:28:00Z">
        <w:r>
          <w:rPr>
            <w:rFonts w:ascii="仿宋" w:eastAsia="仿宋" w:hAnsi="仿宋" w:cs="仿宋" w:hint="eastAsia"/>
            <w:sz w:val="28"/>
            <w:szCs w:val="28"/>
          </w:rPr>
          <w:t>押</w:t>
        </w:r>
      </w:ins>
      <w:ins w:id="1458" w:author="SDWM" w:date="2016-06-22T15:18:00Z">
        <w:r>
          <w:rPr>
            <w:rFonts w:ascii="仿宋" w:eastAsia="仿宋" w:hAnsi="仿宋" w:cs="仿宋" w:hint="eastAsia"/>
            <w:sz w:val="28"/>
            <w:szCs w:val="28"/>
          </w:rPr>
          <w:t>人</w:t>
        </w:r>
      </w:ins>
      <w:ins w:id="1459" w:author="SDWM" w:date="2016-06-22T02:28:00Z">
        <w:r>
          <w:rPr>
            <w:rFonts w:ascii="仿宋" w:eastAsia="仿宋" w:hAnsi="仿宋" w:cs="仿宋" w:hint="eastAsia"/>
            <w:sz w:val="28"/>
            <w:szCs w:val="28"/>
          </w:rPr>
          <w:t>我也没去过，体验体验嘛。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冯大勇：行，那就你们俩去吧。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谭阳：是，保证完成任务。</w:t>
      </w:r>
    </w:p>
    <w:p w:rsidR="005806B2" w:rsidDel="00EF35C6" w:rsidRDefault="005806B2">
      <w:pPr>
        <w:numPr>
          <w:ilvl w:val="0"/>
          <w:numId w:val="27"/>
        </w:numPr>
        <w:rPr>
          <w:del w:id="1460" w:author="SDWM" w:date="2016-06-22T02:28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谭阳美滋滋的收拾东西去了。</w:t>
      </w:r>
    </w:p>
    <w:p w:rsidR="005806B2" w:rsidRDefault="005806B2">
      <w:pPr>
        <w:numPr>
          <w:ilvl w:val="0"/>
          <w:numId w:val="27"/>
        </w:num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2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赵鹏程和谭阳刚一出门，武薇就和慕容聊起来了。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武薇：最近这谭阳怎么了，吃什么过期的药了，怎么老神经兮兮的呀。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慕容：人家那是通过危机事件建立起了革命深厚友谊，有什么不对的了，我倒是觉得，谭阳通过前一阵的事对赵队产生了别样的感情！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武薇：啊</w:t>
      </w:r>
      <w:del w:id="1461" w:author="婧 边" w:date="2016-06-19T21:52:00Z">
        <w:r w:rsidDel="00C651F1">
          <w:rPr>
            <w:rFonts w:ascii="仿宋" w:eastAsia="仿宋" w:hAnsi="仿宋" w:cs="仿宋" w:hint="eastAsia"/>
            <w:sz w:val="28"/>
            <w:szCs w:val="28"/>
          </w:rPr>
          <w:delText>！！</w:delText>
        </w:r>
      </w:del>
      <w:ins w:id="1462" w:author="婧 边" w:date="2016-06-19T21:52:00Z">
        <w:r>
          <w:rPr>
            <w:rFonts w:ascii="仿宋" w:eastAsia="仿宋" w:hAnsi="仿宋" w:cs="仿宋" w:hint="eastAsia"/>
            <w:sz w:val="28"/>
            <w:szCs w:val="28"/>
          </w:rPr>
          <w:t>？！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慕容：别瞎想，这叫偶像崇拜。</w:t>
      </w:r>
    </w:p>
    <w:p w:rsidR="005806B2" w:rsidRDefault="005806B2">
      <w:pPr>
        <w:numPr>
          <w:ilvl w:val="0"/>
          <w:numId w:val="2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武薇走到窗口向下看。</w:t>
      </w:r>
    </w:p>
    <w:p w:rsidR="005806B2" w:rsidRDefault="005806B2">
      <w:pPr>
        <w:numPr>
          <w:ilvl w:val="0"/>
          <w:numId w:val="2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赵鹏程在前边大步朝警车走去，谭阳在后边紧追着。</w:t>
      </w:r>
    </w:p>
    <w:p w:rsidR="005806B2" w:rsidRDefault="005806B2">
      <w:pPr>
        <w:rPr>
          <w:ins w:id="1463" w:author="SDWM" w:date="2016-06-22T02:29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武薇：我怎么老觉得哪不对啊！</w:t>
      </w:r>
    </w:p>
    <w:p w:rsidR="005806B2" w:rsidRDefault="005806B2">
      <w:pPr>
        <w:numPr>
          <w:ins w:id="1464" w:author="SDWM" w:date="2016-06-22T02:29:00Z"/>
        </w:numPr>
        <w:rPr>
          <w:ins w:id="1465" w:author="SDWM" w:date="2016-06-22T02:29:00Z"/>
          <w:rFonts w:ascii="仿宋" w:eastAsia="仿宋" w:hAnsi="仿宋" w:cs="仿宋"/>
          <w:sz w:val="28"/>
          <w:szCs w:val="28"/>
        </w:rPr>
      </w:pPr>
      <w:ins w:id="1466" w:author="SDWM" w:date="2016-06-22T02:29:00Z">
        <w:r>
          <w:rPr>
            <w:rFonts w:ascii="仿宋" w:eastAsia="仿宋" w:hAnsi="仿宋" w:cs="仿宋" w:hint="eastAsia"/>
            <w:sz w:val="28"/>
            <w:szCs w:val="28"/>
          </w:rPr>
          <w:t>慕容：哪不对？</w:t>
        </w:r>
      </w:ins>
    </w:p>
    <w:p w:rsidR="005806B2" w:rsidRDefault="005806B2">
      <w:pPr>
        <w:numPr>
          <w:ins w:id="1467" w:author="SDWM" w:date="2016-06-22T02:29:00Z"/>
        </w:numPr>
        <w:rPr>
          <w:ins w:id="1468" w:author="SDWM" w:date="2016-06-22T02:29:00Z"/>
          <w:rFonts w:ascii="仿宋" w:eastAsia="仿宋" w:hAnsi="仿宋" w:cs="仿宋"/>
          <w:sz w:val="28"/>
          <w:szCs w:val="28"/>
        </w:rPr>
      </w:pPr>
      <w:ins w:id="1469" w:author="SDWM" w:date="2016-06-22T02:29:00Z">
        <w:r>
          <w:rPr>
            <w:rFonts w:ascii="仿宋" w:eastAsia="仿宋" w:hAnsi="仿宋" w:cs="仿宋" w:hint="eastAsia"/>
            <w:sz w:val="28"/>
            <w:szCs w:val="28"/>
          </w:rPr>
          <w:t>武薇：我觉得谭阳憋着坏呢。</w:t>
        </w:r>
      </w:ins>
    </w:p>
    <w:p w:rsidR="005806B2" w:rsidRDefault="005806B2">
      <w:pPr>
        <w:numPr>
          <w:ins w:id="1470" w:author="SDWM" w:date="2016-06-22T02:29:00Z"/>
        </w:numPr>
        <w:rPr>
          <w:rFonts w:ascii="仿宋" w:eastAsia="仿宋" w:hAnsi="仿宋" w:cs="仿宋"/>
          <w:sz w:val="28"/>
          <w:szCs w:val="28"/>
        </w:rPr>
      </w:pPr>
      <w:ins w:id="1471" w:author="SDWM" w:date="2016-06-22T02:30:00Z">
        <w:r>
          <w:rPr>
            <w:rFonts w:ascii="仿宋" w:eastAsia="仿宋" w:hAnsi="仿宋" w:cs="仿宋" w:hint="eastAsia"/>
            <w:sz w:val="28"/>
            <w:szCs w:val="28"/>
          </w:rPr>
          <w:t>慕容：瞧你把他说的。</w:t>
        </w:r>
      </w:ins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47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147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7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郊外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475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7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477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7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外</w:t>
      </w:r>
    </w:p>
    <w:p w:rsidR="005806B2" w:rsidRPr="005806B2" w:rsidRDefault="005806B2">
      <w:pPr>
        <w:numPr>
          <w:ilvl w:val="0"/>
          <w:numId w:val="28"/>
        </w:numPr>
        <w:rPr>
          <w:rFonts w:ascii="仿宋" w:eastAsia="仿宋" w:hAnsi="仿宋" w:cs="仿宋"/>
          <w:color w:val="0000FF"/>
          <w:sz w:val="28"/>
          <w:szCs w:val="28"/>
          <w:rPrChange w:id="147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8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天上繁星点点，弯月显得那么遥远。</w:t>
      </w:r>
    </w:p>
    <w:p w:rsidR="005806B2" w:rsidRPr="005806B2" w:rsidRDefault="005806B2">
      <w:pPr>
        <w:numPr>
          <w:ilvl w:val="0"/>
          <w:numId w:val="28"/>
        </w:numPr>
        <w:rPr>
          <w:rFonts w:ascii="仿宋" w:eastAsia="仿宋" w:hAnsi="仿宋" w:cs="仿宋"/>
          <w:color w:val="0000FF"/>
          <w:sz w:val="28"/>
          <w:szCs w:val="28"/>
          <w:rPrChange w:id="148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8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一列火车轰鸣而过。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48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148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8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火车车厢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486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8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488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8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49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9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赵鹏程靠在座位上，闭着眼养神。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49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9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谭阳无聊的看着窗外。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49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9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谭阳转过头，看着赵鹏程，发现赵鹏程没睡着，就用胳膊杵了杵赵鹏程。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49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49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赵鹏程睁开一</w:t>
      </w:r>
      <w:ins w:id="1498" w:author="婧 边" w:date="2016-06-19T21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49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只</w:t>
        </w:r>
      </w:ins>
      <w:del w:id="1500" w:author="婧 边" w:date="2016-06-19T21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0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支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0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眼，看了一下谭阳。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0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0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赵鹏程：干嘛？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50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0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谭阳一看赵鹏程跟他说话了，赶紧讨好赵鹏程。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0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0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谭阳：赵队，我就一直在想吧！怎么能多跟您学点东西，尤其是在和嫌疑人，犯罪份子的沟通问题上，上次看您审强子，真是太帅了，</w:t>
      </w:r>
      <w:del w:id="1509" w:author="婧 边" w:date="2016-06-19T21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1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您久多教教我呗</w:delText>
        </w:r>
      </w:del>
      <w:ins w:id="1511" w:author="婧 边" w:date="2016-06-19T21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1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您就多教教我</w:t>
        </w:r>
        <w:del w:id="1513" w:author="SDWM" w:date="2016-06-22T15:18:00Z">
          <w:r w:rsidRPr="005806B2">
            <w:rPr>
              <w:rFonts w:ascii="仿宋" w:eastAsia="仿宋" w:hAnsi="仿宋" w:cs="仿宋" w:hint="eastAsia"/>
              <w:color w:val="0000FF"/>
              <w:sz w:val="28"/>
              <w:szCs w:val="28"/>
              <w:rPrChange w:id="1514" w:author="SDWM" w:date="2016-06-22T16:26:00Z">
                <w:rPr>
                  <w:rFonts w:ascii="仿宋" w:eastAsia="仿宋" w:hAnsi="仿宋" w:cs="仿宋" w:hint="eastAsia"/>
                  <w:sz w:val="28"/>
                  <w:szCs w:val="28"/>
                </w:rPr>
              </w:rPrChange>
            </w:rPr>
            <w:delText>呗</w:delText>
          </w:r>
        </w:del>
      </w:ins>
      <w:ins w:id="1515" w:author="SDWM" w:date="2016-06-22T15:18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16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啊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1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51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del w:id="1519" w:author="婧 边" w:date="2016-06-19T21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2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赵鹏程把眼睛闭上</w:delText>
        </w:r>
      </w:del>
      <w:ins w:id="1521" w:author="婧 边" w:date="2016-06-19T21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2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赵鹏程把眼睛合上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2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2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2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赵鹏程：我看你是闲得慌了吧，你</w:t>
      </w:r>
      <w:del w:id="1526" w:author="SDWM" w:date="2016-06-22T15:18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2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要没事去外边溜达溜达，替我放放哨</w:delText>
        </w:r>
      </w:del>
      <w:ins w:id="1528" w:author="SDWM" w:date="2016-06-22T15:18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2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现在不睡，</w:t>
        </w:r>
      </w:ins>
      <w:ins w:id="1530" w:author="SDWM" w:date="2016-06-22T15:1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3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明天押上人眼睛一刻都不许给我闭上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3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53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3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说完把头往靠背上一靠，</w:t>
      </w:r>
      <w:del w:id="1535" w:author="SDWM" w:date="2016-06-22T15:1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36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假寐起来</w:delText>
        </w:r>
      </w:del>
      <w:ins w:id="1537" w:author="SDWM" w:date="2016-06-22T15:1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3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又把眼闭上了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3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54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4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</w:t>
      </w:r>
      <w:del w:id="1542" w:author="婧 边" w:date="2016-06-19T21:5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4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弄个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4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自讨没趣，偷偷冲赵鹏程吐吐舌头做了个鬼脸，站起来四处溜达。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4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154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4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火车过道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548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4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550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5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55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5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谭阳溜达到过道，看到乘警嘴哥溜达过来了，谭阳赶紧迎上去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5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5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谭阳：嘴哥，您忙着呐。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5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5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嘴哥：呦，小谭呀，老赵呢。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5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5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谭阳：赵队</w:t>
      </w:r>
      <w:ins w:id="1560" w:author="SDWM" w:date="2016-06-22T15:2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6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岁数大了，</w:t>
        </w:r>
      </w:ins>
      <w:del w:id="1562" w:author="SDWM" w:date="2016-06-22T15:2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6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有点累，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6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休息呢。</w:t>
      </w:r>
    </w:p>
    <w:p w:rsidR="005806B2" w:rsidRPr="005806B2" w:rsidRDefault="005806B2">
      <w:pPr>
        <w:rPr>
          <w:ins w:id="1565" w:author="SDWM" w:date="2016-06-22T15:20:00Z"/>
          <w:rFonts w:ascii="仿宋" w:eastAsia="仿宋" w:hAnsi="仿宋" w:cs="仿宋"/>
          <w:color w:val="0000FF"/>
          <w:sz w:val="28"/>
          <w:szCs w:val="28"/>
          <w:rPrChange w:id="1566" w:author="Unknown">
            <w:rPr>
              <w:ins w:id="1567" w:author="SDWM" w:date="2016-06-22T15:20:00Z"/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6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嘴哥：哦，他</w:t>
      </w:r>
      <w:ins w:id="1569" w:author="SDWM" w:date="2016-06-22T15:2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7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都算老同志了。呵呵，也是啊，你们这些</w:t>
        </w:r>
        <w:r w:rsidRPr="005806B2">
          <w:rPr>
            <w:rFonts w:ascii="仿宋" w:eastAsia="仿宋" w:hAnsi="仿宋" w:cs="仿宋"/>
            <w:color w:val="0000FF"/>
            <w:sz w:val="28"/>
            <w:szCs w:val="28"/>
            <w:rPrChange w:id="1571" w:author="SDWM" w:date="2016-06-22T16:26:00Z">
              <w:rPr>
                <w:rFonts w:ascii="仿宋" w:eastAsia="仿宋" w:hAnsi="仿宋" w:cs="仿宋"/>
                <w:sz w:val="28"/>
                <w:szCs w:val="28"/>
              </w:rPr>
            </w:rPrChange>
          </w:rPr>
          <w:t>90</w:t>
        </w:r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7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后的都</w:t>
        </w:r>
      </w:ins>
      <w:ins w:id="1573" w:author="SDWM" w:date="2016-06-22T15:2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74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出来了。</w:t>
        </w:r>
      </w:ins>
    </w:p>
    <w:p w:rsidR="005806B2" w:rsidRPr="005806B2" w:rsidDel="00230CD0" w:rsidRDefault="005806B2">
      <w:pPr>
        <w:rPr>
          <w:del w:id="1575" w:author="SDWM" w:date="2016-06-22T15:21:00Z"/>
          <w:rFonts w:ascii="仿宋" w:eastAsia="仿宋" w:hAnsi="仿宋" w:cs="仿宋"/>
          <w:color w:val="0000FF"/>
          <w:sz w:val="28"/>
          <w:szCs w:val="28"/>
          <w:rPrChange w:id="1576" w:author="Unknown">
            <w:rPr>
              <w:del w:id="1577" w:author="SDWM" w:date="2016-06-22T15:21:00Z"/>
              <w:rFonts w:ascii="仿宋" w:eastAsia="仿宋" w:hAnsi="仿宋" w:cs="仿宋"/>
              <w:sz w:val="28"/>
              <w:szCs w:val="28"/>
            </w:rPr>
          </w:rPrChange>
        </w:rPr>
      </w:pPr>
      <w:del w:id="1578" w:author="SDWM" w:date="2016-06-22T15:2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7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是得好好休息休息了，整天不闲着，发条老绷着，早晚得断。</w:delText>
        </w:r>
      </w:del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8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8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谭阳：嘴哥，我看您挺了解我们赵队的啊。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8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8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嘴哥：那是当然啦，</w:t>
      </w:r>
      <w:del w:id="1584" w:author="SDWM" w:date="2016-06-22T15:2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8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当初在警校</w:delText>
        </w:r>
      </w:del>
      <w:ins w:id="1586" w:author="SDWM" w:date="2016-06-22T15:2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8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当初培训的时候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8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，我俩可是一个班的，在宿舍我是他上铺的兄弟</w:t>
      </w:r>
      <w:del w:id="1589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9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，他那点事，我了解的比他妈都清楚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9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59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59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谭阳：哎呦，嘴哥，真没看出来，你们是同学啊，您可比我们赵队</w:t>
      </w:r>
      <w:ins w:id="1594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9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显老</w:t>
        </w:r>
      </w:ins>
      <w:del w:id="1596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9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年轻</w:delText>
        </w:r>
      </w:del>
      <w:ins w:id="1598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59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啊</w:t>
        </w:r>
      </w:ins>
      <w:del w:id="1600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0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多了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0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0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0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</w:t>
      </w:r>
      <w:del w:id="1605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06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咳</w:delText>
        </w:r>
      </w:del>
      <w:ins w:id="1607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0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怎么说话呢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0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</w:t>
      </w:r>
      <w:del w:id="1610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1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我本来就比他小一岁</w:delText>
        </w:r>
      </w:del>
      <w:ins w:id="1612" w:author="SDWM" w:date="2016-06-22T15:2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1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我还比他小一岁呢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1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Del="00DB0D94" w:rsidRDefault="005806B2">
      <w:pPr>
        <w:rPr>
          <w:del w:id="1615" w:author="SDWM" w:date="2016-06-22T15:23:00Z"/>
          <w:rFonts w:ascii="仿宋" w:eastAsia="仿宋" w:hAnsi="仿宋" w:cs="仿宋"/>
          <w:color w:val="0000FF"/>
          <w:sz w:val="28"/>
          <w:szCs w:val="28"/>
          <w:rPrChange w:id="1616" w:author="Unknown">
            <w:rPr>
              <w:del w:id="1617" w:author="SDWM" w:date="2016-06-22T15:23:00Z"/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1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</w:t>
      </w:r>
      <w:del w:id="1619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2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不像，我觉得得小个四、五岁呢。</w:delText>
        </w:r>
      </w:del>
    </w:p>
    <w:p w:rsidR="005806B2" w:rsidRPr="005806B2" w:rsidDel="00DB0D94" w:rsidRDefault="005806B2">
      <w:pPr>
        <w:rPr>
          <w:del w:id="1621" w:author="SDWM" w:date="2016-06-22T15:23:00Z"/>
          <w:rFonts w:ascii="仿宋" w:eastAsia="仿宋" w:hAnsi="仿宋" w:cs="仿宋"/>
          <w:color w:val="0000FF"/>
          <w:sz w:val="28"/>
          <w:szCs w:val="28"/>
          <w:rPrChange w:id="1622" w:author="Unknown">
            <w:rPr>
              <w:del w:id="1623" w:author="SDWM" w:date="2016-06-22T15:23:00Z"/>
              <w:rFonts w:ascii="仿宋" w:eastAsia="仿宋" w:hAnsi="仿宋" w:cs="仿宋"/>
              <w:sz w:val="28"/>
              <w:szCs w:val="28"/>
            </w:rPr>
          </w:rPrChange>
        </w:rPr>
      </w:pPr>
      <w:del w:id="1624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2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嘴哥：别闹，我哪有那么嫩啊。</w:delText>
        </w:r>
      </w:del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2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del w:id="1627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2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谭阳：真的，真的</w:delText>
        </w:r>
      </w:del>
      <w:ins w:id="1629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3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笑了笑，说明您工作认真努力，给累的啊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3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63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3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嘴哥扭过头，从窗户玻璃的反光里看看自己，摸摸自己的脸</w:t>
      </w:r>
      <w:del w:id="1634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3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，腼腆的笑了笑</w:delText>
        </w:r>
      </w:del>
      <w:ins w:id="1636" w:author="婧 边" w:date="2016-06-19T21:53:00Z">
        <w:del w:id="1637" w:author="SDWM" w:date="2016-06-22T15:23:00Z">
          <w:r w:rsidRPr="005806B2">
            <w:rPr>
              <w:rFonts w:ascii="仿宋" w:eastAsia="仿宋" w:hAnsi="仿宋" w:cs="仿宋" w:hint="eastAsia"/>
              <w:color w:val="0000FF"/>
              <w:sz w:val="28"/>
              <w:szCs w:val="28"/>
              <w:rPrChange w:id="1638" w:author="SDWM" w:date="2016-06-22T16:26:00Z">
                <w:rPr>
                  <w:rFonts w:ascii="仿宋" w:eastAsia="仿宋" w:hAnsi="仿宋" w:cs="仿宋" w:hint="eastAsia"/>
                  <w:sz w:val="28"/>
                  <w:szCs w:val="28"/>
                </w:rPr>
              </w:rPrChange>
            </w:rPr>
            <w:delText>地笑了笑</w:delText>
          </w:r>
        </w:del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3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4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4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</w:t>
      </w:r>
      <w:del w:id="1642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4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哎，老啦</w:delText>
        </w:r>
      </w:del>
      <w:ins w:id="1644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4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是呀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4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，这一晃，毕业都十多年了，想当初</w:t>
      </w:r>
      <w:del w:id="1647" w:author="SDWM" w:date="2016-06-22T15:2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4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，在学校，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4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老赵可风光了，多少漂亮姑娘都喜欢他呀！他业务又好，</w:t>
      </w:r>
      <w:ins w:id="1650" w:author="SDWM" w:date="2016-06-22T15:2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5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毕业之后分配去了刑警，没几年</w:t>
        </w:r>
      </w:ins>
      <w:del w:id="1652" w:author="SDWM" w:date="2016-06-22T15:2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5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还没毕业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5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就破了好几个大案，得了个嘉奖呢还。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5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5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谭阳：啊！那么厉害。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5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5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嘴哥：那会儿我们</w:t>
      </w:r>
      <w:del w:id="1659" w:author="SDWM" w:date="2016-06-22T15:26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6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在刑警队实习，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6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一次抓捕行动，蹲点蹲了三天三宿，大家都累的不行了，没办法实在是太困了，老赵让我们在车里小睡一会，他跑马路边跟卖瓜的大爷聊了半宿天，正好嫌疑人过来买瓜，老赵一通煽呼，把那哥们给弄懵了，一下买了五个瓜，他拿不了啊，老赵就帮他把瓜送到他们住的地方，出来把我们叫起来，以给他找钱为由叫开门，一下就都给扑了，四个人还吃瓜呢，都没反应过来，回来队里就给了个嘉奖，四个杀人犯啊！</w:t>
      </w:r>
      <w:del w:id="1662" w:author="SDWM" w:date="2016-06-22T15:27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6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三条人命一把枪</w:delText>
        </w:r>
      </w:del>
      <w:ins w:id="1664" w:author="SDWM" w:date="2016-06-22T15:27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6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三条人命两把枪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6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，就让老赵跟卖瓜大爷聊着天给办了。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66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6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谭阳听的眼睛都瞪大了。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6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7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谭阳：没想到赵队那么厉害啊。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7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7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</w:t>
      </w:r>
      <w:del w:id="1673" w:author="SDWM" w:date="2016-06-22T15:28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74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可不，这还是没毕业呢，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7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当时刑警队大队长</w:t>
      </w:r>
      <w:del w:id="1676" w:author="SDWM" w:date="2016-06-22T15:28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7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到我们学校找到校长，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7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点着名的要他，</w:t>
      </w:r>
      <w:del w:id="1679" w:author="SDWM" w:date="2016-06-22T15:28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8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一开始校长还不放呢，</w:delText>
        </w:r>
      </w:del>
      <w:del w:id="1681" w:author="SDWM" w:date="2016-06-22T15:2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8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说好几个地方都点名要他，现在也不好说给谁不给谁，那个刑警队大队长也特虎势，在校长室里泡了一个礼拜，把我们校长弄的实在没辙了，就让那个刑警队大队长把老赵领走了，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8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直接进了重案组，</w:t>
      </w:r>
      <w:del w:id="1684" w:author="SDWM" w:date="2016-06-22T15:2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8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连毕业典礼都没参加</w:delText>
        </w:r>
      </w:del>
      <w:ins w:id="1686" w:author="SDWM" w:date="2016-06-22T15:2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8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连我们告别晚会都没参加就去办案了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8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，把</w:t>
      </w:r>
      <w:ins w:id="1689" w:author="SDWM" w:date="2016-06-22T15:2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9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培训</w:t>
        </w:r>
      </w:ins>
      <w:del w:id="1691" w:author="SDWM" w:date="2016-06-22T15:2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9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我们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9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班同学给羡慕的啊</w:t>
      </w:r>
      <w:ins w:id="1694" w:author="SDWM" w:date="2016-06-22T15:2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9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，</w:t>
        </w:r>
      </w:ins>
      <w:ins w:id="1696" w:author="SDWM" w:date="2016-06-22T15:3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69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这事冯大勇也门清，当时我们都在一起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69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69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0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谭阳：我觉得我在警校就挺风光的了，没想到跟赵队比，那简直就太……那赵队在刑警队应该很受领导重视啊，</w:t>
      </w:r>
      <w:del w:id="1701" w:author="SDWM" w:date="2016-06-22T15:3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0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怎么能把他流放到平海站派出所呢</w:delText>
        </w:r>
      </w:del>
      <w:ins w:id="1703" w:author="SDWM" w:date="2016-06-22T15:3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04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怎么又到平海站派出所呢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0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？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70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0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嘴哥无奈</w:t>
      </w:r>
      <w:del w:id="1708" w:author="婧 边" w:date="2016-06-19T21:5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0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的摇摇头</w:delText>
        </w:r>
      </w:del>
      <w:ins w:id="1710" w:author="婧 边" w:date="2016-06-19T21:5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1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地摇摇头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1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71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1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嘴哥：咳！一言难尽啊。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71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1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</w:t>
      </w:r>
      <w:del w:id="1717" w:author="婧 边" w:date="2016-06-19T21:55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1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那您就讲详细点呗</w:delText>
        </w:r>
      </w:del>
      <w:ins w:id="1719" w:author="婧 边" w:date="2016-06-19T21:55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2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那您就</w:t>
        </w:r>
      </w:ins>
      <w:ins w:id="1721" w:author="SDWM" w:date="2016-06-22T15:48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2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从头说起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2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numPr>
          <w:ilvl w:val="0"/>
          <w:numId w:val="29"/>
        </w:numPr>
        <w:rPr>
          <w:rFonts w:ascii="仿宋" w:eastAsia="仿宋" w:hAnsi="仿宋" w:cs="仿宋"/>
          <w:color w:val="0000FF"/>
          <w:sz w:val="28"/>
          <w:szCs w:val="28"/>
          <w:rPrChange w:id="172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2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突然嘴哥的对讲机响了。</w:t>
      </w:r>
    </w:p>
    <w:p w:rsidR="005806B2" w:rsidRPr="005806B2" w:rsidRDefault="005806B2">
      <w:pPr>
        <w:rPr>
          <w:ins w:id="1726" w:author="SDWM" w:date="2016-06-22T15:49:00Z"/>
          <w:rFonts w:ascii="仿宋" w:eastAsia="仿宋" w:hAnsi="仿宋" w:cs="仿宋"/>
          <w:color w:val="0000FF"/>
          <w:sz w:val="28"/>
          <w:szCs w:val="28"/>
          <w:rPrChange w:id="1727" w:author="Unknown">
            <w:rPr>
              <w:ins w:id="1728" w:author="SDWM" w:date="2016-06-22T15:49:00Z"/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2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【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730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OS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3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】：</w:t>
      </w:r>
      <w:del w:id="1732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3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刘大嘴，快到</w:delText>
        </w:r>
      </w:del>
      <w:r w:rsidRPr="005806B2">
        <w:rPr>
          <w:rFonts w:ascii="仿宋" w:eastAsia="仿宋" w:hAnsi="仿宋" w:cs="仿宋"/>
          <w:color w:val="0000FF"/>
          <w:sz w:val="28"/>
          <w:szCs w:val="28"/>
          <w:rPrChange w:id="1734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3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3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号卧铺车厢</w:t>
      </w:r>
      <w:ins w:id="1736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3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有人报案</w:t>
        </w:r>
      </w:ins>
      <w:del w:id="1738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3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去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4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</w:t>
      </w:r>
      <w:del w:id="1741" w:author="SDWM" w:date="2016-06-22T15:49:00Z">
        <w:r w:rsidRPr="005806B2">
          <w:rPr>
            <w:rFonts w:ascii="仿宋" w:eastAsia="仿宋" w:hAnsi="仿宋" w:cs="仿宋"/>
            <w:color w:val="0000FF"/>
            <w:sz w:val="28"/>
            <w:szCs w:val="28"/>
            <w:rPrChange w:id="1742" w:author="SDWM" w:date="2016-06-22T16:26:00Z">
              <w:rPr>
                <w:rFonts w:ascii="仿宋" w:eastAsia="仿宋" w:hAnsi="仿宋" w:cs="仿宋"/>
                <w:sz w:val="28"/>
                <w:szCs w:val="28"/>
              </w:rPr>
            </w:rPrChange>
          </w:rPr>
          <w:delText>13</w:delText>
        </w:r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4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床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4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一个女孩</w:t>
      </w:r>
      <w:ins w:id="1745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46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被</w:t>
        </w:r>
      </w:ins>
      <w:del w:id="1747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4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报案有人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4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强奸</w:t>
      </w:r>
      <w:ins w:id="1750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5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了</w:t>
        </w:r>
      </w:ins>
      <w:del w:id="1752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5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她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5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numPr>
          <w:ins w:id="1755" w:author="SDWM" w:date="2016-06-22T15:49:00Z"/>
        </w:numPr>
        <w:rPr>
          <w:rFonts w:ascii="仿宋" w:eastAsia="仿宋" w:hAnsi="仿宋" w:cs="仿宋"/>
          <w:color w:val="0000FF"/>
          <w:sz w:val="28"/>
          <w:szCs w:val="28"/>
          <w:rPrChange w:id="175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ins w:id="1757" w:author="SDWM" w:date="2016-06-22T15:49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5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谭阳和嘴哥立刻起身，</w:t>
        </w:r>
      </w:ins>
      <w:ins w:id="1759" w:author="SDWM" w:date="2016-06-22T15:5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6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嘴哥拿起一旁的帽子戴上。</w:t>
        </w:r>
      </w:ins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76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176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6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卧铺车厢乘务员值班室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764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6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766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6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76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6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嘴哥，列车长，谭阳，女孩男友，在听女孩哭诉。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77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7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女孩（边哭边说）：晚上我和我男朋友喝了点酒，我有点晕了，就睡了。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77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7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</w:t>
      </w:r>
      <w:ins w:id="1774" w:author="SDWM" w:date="2016-06-22T15:5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7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不知道</w:t>
        </w:r>
      </w:ins>
      <w:ins w:id="1776" w:author="SDWM" w:date="2016-06-22T15:5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7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什么时候也过来了，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7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悄悄地站到后面听着。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77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8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女孩（边哭边说）：睡的迷迷糊糊的就觉得有人上了我的床，从背后抱着我，我还以为是我男友呢就继续睡，然后后面那个人就撩开我的裙子脱我的内裤，然后就开始弄我，后来我有点醒了，他喘着粗气，</w:t>
      </w:r>
      <w:del w:id="1781" w:author="SDWM" w:date="2016-06-22T15:5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8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呻吟了一下，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8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我</w:t>
      </w:r>
      <w:del w:id="1784" w:author="SDWM" w:date="2016-06-22T15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8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一听觉得不对了</w:delText>
        </w:r>
      </w:del>
      <w:ins w:id="1786" w:author="SDWM" w:date="2016-06-22T15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8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回头看那</w:t>
        </w:r>
      </w:ins>
      <w:ins w:id="1788" w:author="SDWM" w:date="2016-06-22T15:5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8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个人不是我男友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79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，当时整个人就懵了，</w:t>
      </w:r>
      <w:ins w:id="1791" w:author="SDWM" w:date="2016-06-22T15:5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9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他转身走了，我</w:t>
        </w:r>
      </w:ins>
      <w:del w:id="1793" w:author="SDWM" w:date="2016-06-22T15:5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94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不停的大叫</w:delText>
        </w:r>
      </w:del>
      <w:ins w:id="1795" w:author="婧 边" w:date="2016-06-19T21:55:00Z">
        <w:del w:id="1796" w:author="SDWM" w:date="2016-06-22T15:51:00Z">
          <w:r w:rsidRPr="005806B2">
            <w:rPr>
              <w:rFonts w:ascii="仿宋" w:eastAsia="仿宋" w:hAnsi="仿宋" w:cs="仿宋" w:hint="eastAsia"/>
              <w:color w:val="0000FF"/>
              <w:sz w:val="28"/>
              <w:szCs w:val="28"/>
              <w:rPrChange w:id="1797" w:author="SDWM" w:date="2016-06-22T16:26:00Z">
                <w:rPr>
                  <w:rFonts w:ascii="仿宋" w:eastAsia="仿宋" w:hAnsi="仿宋" w:cs="仿宋" w:hint="eastAsia"/>
                  <w:sz w:val="28"/>
                  <w:szCs w:val="28"/>
                </w:rPr>
              </w:rPrChange>
            </w:rPr>
            <w:delText>地</w:delText>
          </w:r>
        </w:del>
      </w:ins>
      <w:ins w:id="1798" w:author="SDWM" w:date="2016-06-22T15:5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799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也不敢</w:t>
        </w:r>
      </w:ins>
      <w:ins w:id="1800" w:author="婧 边" w:date="2016-06-19T21:55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0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大叫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0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</w:t>
      </w:r>
      <w:ins w:id="1803" w:author="SDWM" w:date="2016-06-22T15:5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04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等了一会才</w:t>
        </w:r>
      </w:ins>
      <w:del w:id="1805" w:author="SDWM" w:date="2016-06-22T15:5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06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也是害怕都没敢睁眼</w:delText>
        </w:r>
      </w:del>
      <w:ins w:id="1807" w:author="SDWM" w:date="2016-06-22T15:53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0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起来叫醒上铺的男友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0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，我怎么办啊，呜呜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810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~~~~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1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我没脸见人了，要不我死了算了。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1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1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女孩男友</w:t>
      </w:r>
      <w:ins w:id="1814" w:author="SDWM" w:date="2016-06-22T15:5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1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一看就是个的老实人，他</w:t>
        </w:r>
      </w:ins>
      <w:del w:id="1816" w:author="SDWM" w:date="2016-06-22T15:5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17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赶紧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1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抱着</w:t>
      </w:r>
      <w:ins w:id="1819" w:author="SDWM" w:date="2016-06-22T15:5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20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女孩</w:t>
        </w:r>
      </w:ins>
      <w:del w:id="1821" w:author="SDWM" w:date="2016-06-22T15:54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22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她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2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安慰她。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2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2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嘴哥等女孩稍微平静了点就接着问。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2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2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嘴哥：看到是谁了吗，穿的什么衣服？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2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2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女孩摇摇头。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3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3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女孩：</w:t>
      </w:r>
      <w:del w:id="1832" w:author="SDWM" w:date="2016-06-22T16:0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33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他一听我叫就跑了</w:delText>
        </w:r>
      </w:del>
      <w:ins w:id="1834" w:author="SDWM" w:date="2016-06-22T16:01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35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t>熄灯了就一个黑影</w:t>
        </w:r>
      </w:ins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3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，等我男友从上铺下来抱着我，我才慢慢缓过来</w:t>
      </w:r>
      <w:del w:id="1837" w:author="SDWM" w:date="2016-06-22T16:02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1838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，我起来后根本不知道是谁干的，然后我男友说报警吧，这才把您叫来</w:delText>
        </w:r>
      </w:del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3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4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4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嘴哥：先别着急，你现在身体有没有什么不适，用不用我帮你找大夫。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4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4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女孩摇头。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4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4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女孩：没事！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4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4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嘴哥：那你们先在这休息一下，（跟她男友说）让她先平静平静，我去现场看看。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4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4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嘴哥说着就扭头出来了，看到了赵鹏程。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5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5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嘴哥：呦，你也过来了。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5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5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赵鹏程：看看去吧。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5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185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5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火车卧铺车厢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857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5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859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6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6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6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嘴哥、赵鹏程、后面跟着谭阳来到卧铺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863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13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6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床。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6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6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下铺床上一片杂乱，被子枕头卷在一起。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6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6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嘴哥看着杂乱的床挠着脑袋思索着。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6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7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赵鹏程在仔细的看杂乱的下铺。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7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7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谭阳站在赵鹏程身边，也仔细观察这张下铺。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7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7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嘴哥看看下铺又扭头看看赵鹏程。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7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7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赵鹏程走到下铺旁边，跪在地上看地板上的鞋印。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7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7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地板上有一些杂乱的鞋印。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7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8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谭阳看着赵鹏程一会儿蹲下，一会儿跪下的折腾。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8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8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突然赵鹏程趴在地板上看了一下，爬起来，用手指前边的人。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8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8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赵鹏程：你们往旁边一点。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8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8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有几个看热闹的旅客赶紧退到了一边。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8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8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赵鹏程一抬头，看着谭阳还傻傻的站在那里。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8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9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赵鹏程：说你呢，往旁边点，挡光了。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9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9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谭阳尴尬的四处看看闪到一旁。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9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9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赵鹏程又趴在地上，逆着光看地板上的鞋印。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9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9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在杂乱的鞋印当中有一枚比较完整也很清晰的鞋印，鞋印中间沾着一点刷墙的粉灰。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89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89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赵鹏程又从地板上爬起来，来到嘴哥身边。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89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0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赵鹏程：帮我找卷打包用的透明胶带去。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0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0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嘴哥：哦！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0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0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嘴哥答应着转身走了。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0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0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谭阳凑到赵鹏程身边。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0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0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谭阳：赵队，有发现啊！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0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1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赵鹏程看了他一眼。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1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1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赵鹏程：嗯！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1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1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赵鹏程并没有再理谭阳，蹲下观察下铺的床面。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1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1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床上一片混乱，床单上有鞋蹭上的黑色的印迹，但都很模糊，褶皱的床单，上面是团成一团的被子，枕头的一半被卷在被子里。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1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1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小心翼翼的拎起被子的一个边，慢慢的把被子往上提起来，在被子下面的床单上有一些不很明显的印迹，赵鹏程伸手小心的用一个指头沾了一点床单上的东西，看了看，站起来走到灯底下，把手指举到灯光强烈的地方仔细的观察，又伸到鼻子底下闻了闻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1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2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嘴哥拿了一卷透明胶带过来递给赵鹏程。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2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2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嘴哥：有什么发现吗？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2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2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赵鹏程：嗯，差不多了。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2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2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赵鹏程拿起胶带撕成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27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3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2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条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29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40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3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公分长度，小心翼翼的把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31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3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3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条并排粘成一条宽胶带。</w:t>
      </w:r>
    </w:p>
    <w:p w:rsidR="005806B2" w:rsidRPr="005806B2" w:rsidRDefault="005806B2">
      <w:pPr>
        <w:numPr>
          <w:ilvl w:val="0"/>
          <w:numId w:val="30"/>
        </w:numPr>
        <w:rPr>
          <w:rFonts w:ascii="仿宋" w:eastAsia="仿宋" w:hAnsi="仿宋" w:cs="仿宋"/>
          <w:color w:val="0000FF"/>
          <w:sz w:val="28"/>
          <w:szCs w:val="28"/>
          <w:rPrChange w:id="193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3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赵鹏程拿着胶带走到刚才发现鞋印的地方，跪在地上，又趴下重新确认了鞋印的位置，把胶带小心翼翼地附在鞋印上，使劲的把胶带按实，然后小心的把胶带揭下来。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3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193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3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火车餐车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38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3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40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4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4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4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赵鹏程（对嘴哥）：离下一站到站还有多久？</w:t>
      </w:r>
    </w:p>
    <w:p w:rsidR="005806B2" w:rsidRPr="005806B2" w:rsidRDefault="005806B2">
      <w:pPr>
        <w:numPr>
          <w:ilvl w:val="0"/>
          <w:numId w:val="31"/>
        </w:numPr>
        <w:rPr>
          <w:rFonts w:ascii="仿宋" w:eastAsia="仿宋" w:hAnsi="仿宋" w:cs="仿宋"/>
          <w:color w:val="0000FF"/>
          <w:sz w:val="28"/>
          <w:szCs w:val="28"/>
          <w:rPrChange w:id="194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4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嘴哥看看表。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4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4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嘴哥：还有十五分钟。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4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4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赵鹏程举着一张黑卡纸，上面粘着刚才拓鞋印的胶带，赵鹏程举着它反复看了一会。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5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5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赵鹏程（对嘴哥）：人都在这啦。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5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5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嘴哥：都在这儿了。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5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5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嘴哥指给赵鹏程看。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5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5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赵鹏程看着面前的列车工作人员，一名乘警，列车长，最后站着谭阳。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5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5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赵鹏程走到他们面前。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6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6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赵鹏程（对嘴哥）：还有多久。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6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6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嘴哥又看了一下表。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6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6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嘴哥：还有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66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14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6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分钟。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6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6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赵鹏程看看大家。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7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7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赵鹏程：嫌疑人锁定在男性，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72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25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7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到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74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35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7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之间，穿运动鞋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76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42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7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码，衣服上有粉刷墙壁的粉灰，你们还有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78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14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7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分钟，大家对表，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8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8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赵鹏程把电子表调到倒计时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82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14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8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分钟。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8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8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赵鹏程：大家两人一组，分头行动吧，全车不要留死角，还要快。</w:t>
      </w:r>
    </w:p>
    <w:p w:rsidR="005806B2" w:rsidRPr="005806B2" w:rsidRDefault="005806B2">
      <w:pPr>
        <w:numPr>
          <w:ilvl w:val="0"/>
          <w:numId w:val="32"/>
        </w:numPr>
        <w:rPr>
          <w:rFonts w:ascii="仿宋" w:eastAsia="仿宋" w:hAnsi="仿宋" w:cs="仿宋"/>
          <w:color w:val="0000FF"/>
          <w:sz w:val="28"/>
          <w:szCs w:val="28"/>
          <w:rPrChange w:id="198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8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嘴哥看看大家。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8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8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嘴哥：行动吧！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199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199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9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火车上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93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9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1995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9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199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199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一组排查镜头。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199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0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列车长带一名乘警在硬座间穿梭。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0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0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谭阳跟着嘴哥在硬卧车厢排查。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0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0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赵鹏程看了看表，还剩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05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10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0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分钟。赵鹏程走进软卧车厢。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0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0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列车长和乘警打开硬座车厢一端的卫生间查看。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0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1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谭阳跟着嘴哥在硬卧车厢各个铺位查找。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1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1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赵鹏程从软卧车厢出来，看了一眼表，还有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13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5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1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分钟。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1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1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赵鹏程来到案发下铺，观察了一下周围的情况，又看了看脚印的方向，向一端走去。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1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201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1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火车车厢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20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2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22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2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2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2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嘴哥在敲一间卫生间的门，谭阳站在旁边。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2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2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嘴哥：里边的乘客请把门打开。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2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2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门里没人回应，谭阳又敲了敲，里边还是没人回应。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3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3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门锁的位置显示有人，嘴哥掏出列车专用钥匙，打开卫生间的门，一个黑影扑了出来，撞开嘴哥就跑，谭阳一伸脚，黑影扑通一下就扑出去趴在了地上，谭阳飞身上前一掰他手腕就把他拷上了。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3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3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嘴哥赶紧过来和谭阳一起把他从地上拉起来一看。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3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3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这个人身高不到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36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3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米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38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70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3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，而且穿的是板鞋不是运动鞋。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4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4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谭阳：你跑什么？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4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4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男子紧张的说不出话来。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4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4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谭阳（悄悄对嘴哥）：不会抓错了吧，不能啊，看他的反应肯定有事。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4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4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嘴哥：要没事跑什么，可和老赵估计的差距也太大了。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4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4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谭阳：赵队不会算错了吧！</w:t>
      </w:r>
      <w:del w:id="2050" w:author="SDWM" w:date="2016-06-22T16:20:00Z">
        <w:r w:rsidRPr="005806B2">
          <w:rPr>
            <w:rFonts w:ascii="仿宋" w:eastAsia="仿宋" w:hAnsi="仿宋" w:cs="仿宋" w:hint="eastAsia"/>
            <w:color w:val="0000FF"/>
            <w:sz w:val="28"/>
            <w:szCs w:val="28"/>
            <w:rPrChange w:id="2051" w:author="SDWM" w:date="2016-06-22T16:26:00Z">
              <w:rPr>
                <w:rFonts w:ascii="仿宋" w:eastAsia="仿宋" w:hAnsi="仿宋" w:cs="仿宋" w:hint="eastAsia"/>
                <w:sz w:val="28"/>
                <w:szCs w:val="28"/>
              </w:rPr>
            </w:rPrChange>
          </w:rPr>
          <w:delText>这回！！</w:delText>
        </w:r>
      </w:del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5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5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嘴哥：按理说不应该，要不先通知老赵一下吧。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5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5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嘴哥掏出对讲机。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5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5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嘴哥：老赵，抓了一个，在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58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6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5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号车厢，可跟你描述的有差距。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6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6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赵鹏程【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62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OS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6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】：身上有刷墙的粉灰吗？</w:t>
      </w:r>
    </w:p>
    <w:p w:rsidR="005806B2" w:rsidRPr="005806B2" w:rsidRDefault="005806B2">
      <w:pPr>
        <w:numPr>
          <w:ilvl w:val="0"/>
          <w:numId w:val="33"/>
        </w:numPr>
        <w:rPr>
          <w:rFonts w:ascii="仿宋" w:eastAsia="仿宋" w:hAnsi="仿宋" w:cs="仿宋"/>
          <w:color w:val="0000FF"/>
          <w:sz w:val="28"/>
          <w:szCs w:val="28"/>
          <w:rPrChange w:id="206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6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嘴哥看看那名男子。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6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6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嘴哥：没有。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6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206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7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火车车厢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71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7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73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7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内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07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7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赵鹏程举着对讲机继续搜查。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7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7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赵鹏程：肯定不对，赶紧再继续找。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07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8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赵鹏程低头看了一眼手表，还差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81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8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分钟。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08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8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嘴哥把被拷起来的男子交给一名乘警先押到餐车看起来。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08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8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火车开始减速了，有乘务员已经站到车厢的门旁边准备开门。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08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8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要下车的旅客也拿着行李站到过道准备下车。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08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9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赵鹏程在车厢里边奔跑边查看。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09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9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赵鹏程站住举起对讲机。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9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9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赵鹏程：大嘴，一会到站能不能先不开门啊。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9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9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嘴哥【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097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OS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09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】：你要是百分之百确定我去想办法，但是你要不是十分确定，晚点了我和列车长都会担责任的。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09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0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赵鹏程：我也不能让你们担这么大的责任，快查吧，我估计他这站下，在准备下车的旅客中间查。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0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0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嘴哥和谭阳在车厢里一边奔跑一边闪让准备下车的旅客。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0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0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赵鹏程在车厢中奔跑，边擦汗边搜查。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0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0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列车进站，慢慢停稳。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0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0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列车员打开车门，旅客们开始下车。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0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1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车站广播：列车在本站停留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111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5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1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分钟，请旅客按顺序上下车。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1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1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赵鹏程跑回案发铺位，重新按鞋印确认方向，还是刚才的方向，赵鹏程扭身向那个方向跑去。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1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1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旅客们在车厢走道里排队下车。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1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1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在一节车厢的下铺下面伸出一个男子的头，四下看看。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1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2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旅客都在从行李架上拿行李着急下车，没人注意他。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2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2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男子麻利的从下铺的底下爬出来，四下张望。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2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2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谭阳、嘴哥一看开了就窜出车厢，在站台上边奔跑，边排查旅客。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2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2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男子随旅客往门边移动。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2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2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赵鹏程从远处跑过来。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2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3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男子看到赵鹏程过来了，往旁边一闪，躲在一个胖旅客身前往门前挤。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3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3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赵鹏程站在刚才男子爬出的铺位旁，向前张望，看到一个男子看他一眼就把脑袋缩进人群里了。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3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3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赵鹏程举起对讲机。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3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3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赵鹏程：大嘴，快到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137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12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3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号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139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13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4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号车厢门附近，我刚才看到他了。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4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4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大嘴【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143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OS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4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】：好，我马上过来。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45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4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赵鹏程使劲往门口挤。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4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4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赵鹏程：对不起，让一下，大家让让。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4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50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男子看赵鹏程过来了，也使劲往前挤，连推带扒拉挤到门边。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51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52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赵鹏程也看到男子了，但前面旅客较多挤不过去，赶紧举起对讲机。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53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54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赵鹏程：大嘴，在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155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>13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56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车门口。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57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58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窗外，嘴哥和谭阳在使劲的奔跑。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59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</w:p>
    <w:p w:rsidR="005806B2" w:rsidRPr="005806B2" w:rsidRDefault="005806B2">
      <w:pPr>
        <w:numPr>
          <w:ilvl w:val="0"/>
          <w:numId w:val="1"/>
        </w:numPr>
        <w:rPr>
          <w:rFonts w:ascii="仿宋" w:eastAsia="仿宋" w:hAnsi="仿宋" w:cs="仿宋"/>
          <w:color w:val="0000FF"/>
          <w:sz w:val="28"/>
          <w:szCs w:val="28"/>
          <w:rPrChange w:id="216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6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车站站台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162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6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夜</w:t>
      </w:r>
      <w:r w:rsidRPr="005806B2">
        <w:rPr>
          <w:rFonts w:ascii="仿宋" w:eastAsia="仿宋" w:hAnsi="仿宋" w:cs="仿宋"/>
          <w:color w:val="0000FF"/>
          <w:sz w:val="28"/>
          <w:szCs w:val="28"/>
          <w:rPrChange w:id="2164" w:author="SDWM" w:date="2016-06-22T16:26:00Z">
            <w:rPr>
              <w:rFonts w:ascii="仿宋" w:eastAsia="仿宋" w:hAnsi="仿宋" w:cs="仿宋"/>
              <w:sz w:val="28"/>
              <w:szCs w:val="28"/>
            </w:rPr>
          </w:rPrChange>
        </w:rPr>
        <w:t xml:space="preserve">  </w:t>
      </w: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6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外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6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6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男子推开前面的旅客窜出车厢，正好谭阳冲过来，伸手就抓男子的衣领，男子闪开谭阳的手，用肩膀撞向谭阳，谭阳一个趔趄就摔倒在站台上。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6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6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男子继续往前跑。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7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7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赵鹏程从车门处挤出来，追了过去。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7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7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嘴哥迎着男子跑了过来。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7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7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男子看到嘴哥，马上变换方向向人群中跑去。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7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7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赵鹏程看准方向拼命的飞奔，从人群外围绕过去。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7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7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男子边跑边回头看嘴哥，没看到前面的赵鹏程，赵鹏程冲过来一手揪他肩膀，一脚踢他小腿，男子直接借着惯性飞起来翻了个身重重的摔在地上。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8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8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赵鹏程过去给男子带上铐子，把男子从地上揪起来。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8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8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谭阳、嘴哥也都跑了过来，气喘吁吁的看着这名男子，和之前赵鹏程描述的一模一样。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8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8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谭阳：赵队，真有你的。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8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8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这时，车站派出所的民警也赶了过来。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8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8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之前那名男子也被另一名乘警从车厢里押出。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9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9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嘴哥跟民警交代。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9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9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嘴哥：老张，这俩先交给你们了，（一指刚拷上的），这个怀疑强奸。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19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9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另一名乘警把那名男子押了过来。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9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9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乘警：这个是逃票的。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19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19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老张：行，放心吧，都交给我了。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20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0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车站广播：列车马上就要出发了，请没上车的旅客赶紧上车。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0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0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谭阳给那名强奸的男子换铐子，因为跑的气喘吁吁，拿着钥匙插不进铐子的钥匙眼，赵鹏程看见把他扒拉到一边，麻利的把铐子打开，递给谭阳。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0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0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谭阳喘着粗气，接过铐子。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0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0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列车的门已经关闭了，火车缓缓启动。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20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0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赵鹏程：不好，赶紧追。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1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1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嘴哥和老张打个招呼和赵鹏程、谭阳一起去追火车。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1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1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三人在站台上奔跑。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14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15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有一节车厢的门开着，三人纵身一跃跳进车厢，列车员随手把门锁上了。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16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17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嘴哥看看谭阳，又看看赵鹏程。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218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19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嘴哥：行，你这小兄弟底子不错。</w:t>
      </w:r>
    </w:p>
    <w:p w:rsidR="005806B2" w:rsidRPr="005806B2" w:rsidRDefault="005806B2">
      <w:pPr>
        <w:rPr>
          <w:rFonts w:ascii="仿宋" w:eastAsia="仿宋" w:hAnsi="仿宋" w:cs="仿宋"/>
          <w:color w:val="0000FF"/>
          <w:sz w:val="28"/>
          <w:szCs w:val="28"/>
          <w:rPrChange w:id="2220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21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赵鹏程：还行吧，要是能再踏实点是块好料子。</w:t>
      </w:r>
    </w:p>
    <w:p w:rsidR="005806B2" w:rsidRPr="005806B2" w:rsidRDefault="005806B2">
      <w:pPr>
        <w:numPr>
          <w:ilvl w:val="0"/>
          <w:numId w:val="34"/>
        </w:numPr>
        <w:rPr>
          <w:rFonts w:ascii="仿宋" w:eastAsia="仿宋" w:hAnsi="仿宋" w:cs="仿宋"/>
          <w:color w:val="0000FF"/>
          <w:sz w:val="28"/>
          <w:szCs w:val="28"/>
          <w:rPrChange w:id="2222" w:author="Unknown">
            <w:rPr>
              <w:rFonts w:ascii="仿宋" w:eastAsia="仿宋" w:hAnsi="仿宋" w:cs="仿宋"/>
              <w:sz w:val="28"/>
              <w:szCs w:val="28"/>
            </w:rPr>
          </w:rPrChange>
        </w:rPr>
      </w:pPr>
      <w:r w:rsidRPr="005806B2">
        <w:rPr>
          <w:rFonts w:ascii="仿宋" w:eastAsia="仿宋" w:hAnsi="仿宋" w:cs="仿宋" w:hint="eastAsia"/>
          <w:color w:val="0000FF"/>
          <w:sz w:val="28"/>
          <w:szCs w:val="28"/>
          <w:rPrChange w:id="2223" w:author="SDWM" w:date="2016-06-22T16:26:00Z">
            <w:rPr>
              <w:rFonts w:ascii="仿宋" w:eastAsia="仿宋" w:hAnsi="仿宋" w:cs="仿宋" w:hint="eastAsia"/>
              <w:sz w:val="28"/>
              <w:szCs w:val="28"/>
            </w:rPr>
          </w:rPrChange>
        </w:rPr>
        <w:t>谭阳喘着气羞涩的笑了笑。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宾馆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3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阿勇的大汉保镖走到宾馆的一间房门前敲门，门打开了，一名穿着性感睡衣的女郎（阿勇老婆）开门，大汉保镖刚想亲上去，却发现对方表情不对劲，这时一把枪抵在大汉保镖的腰间。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宾馆房间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36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大汉保镖和女郎老老实实地坐在床边，苟三和小飞围住他们，苟三欣赏着手中刚刚为二人拍摄的照片。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苟三：你们要是跟我合作，咱们可以一起发财，如果不呢，我就去提醒阿勇料理一下自己的家务事你们好好想想吧。</w:t>
      </w:r>
    </w:p>
    <w:p w:rsidR="005806B2" w:rsidRDefault="005806B2">
      <w:pPr>
        <w:numPr>
          <w:ilvl w:val="0"/>
          <w:numId w:val="36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两人低着头坐在床边。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宾馆门口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3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苟三和小飞带着大汉保镖和阿勇老婆有说有笑地走出旅馆。</w:t>
      </w:r>
    </w:p>
    <w:p w:rsidR="005806B2" w:rsidRDefault="005806B2">
      <w:pPr>
        <w:numPr>
          <w:ilvl w:val="0"/>
          <w:numId w:val="3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一起驾车离开。</w:t>
      </w:r>
    </w:p>
    <w:p w:rsidR="005806B2" w:rsidRDefault="005806B2">
      <w:pPr>
        <w:numPr>
          <w:ilvl w:val="0"/>
          <w:numId w:val="3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街边的一辆车里，大头用手机拍下了这一切。</w:t>
      </w:r>
    </w:p>
    <w:p w:rsidR="005806B2" w:rsidRDefault="005806B2" w:rsidP="00780C14">
      <w:pPr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3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赵鹏程坐在韩建强办公桌对面。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韩建强：行啊，安全押回还捎带手破了个案子，可以对谭阳提出表扬了。哎呦，不行，这小子禁不起表扬，没准一高兴就又得惹事。</w:t>
      </w:r>
    </w:p>
    <w:p w:rsidR="005806B2" w:rsidRDefault="005806B2">
      <w:pPr>
        <w:numPr>
          <w:ilvl w:val="0"/>
          <w:numId w:val="3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赵鹏程笑笑。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赵鹏程：回头找机会提一句吧，别太正式的。</w:t>
      </w:r>
    </w:p>
    <w:p w:rsidR="005806B2" w:rsidRDefault="005806B2">
      <w:pPr>
        <w:numPr>
          <w:ilvl w:val="0"/>
          <w:numId w:val="3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赵鹏程手机在裤兜里震起来，他赶紧掏出手机，打开一看是大头发过来的，里边是苟三在宾馆前的照片。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赵鹏程：得，我还要出去一趟，要没什么事我就先走了。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韩建强：抽空休息会，别太累了。</w:t>
      </w:r>
    </w:p>
    <w:p w:rsidR="005806B2" w:rsidRDefault="005806B2">
      <w:pPr>
        <w:numPr>
          <w:ilvl w:val="0"/>
          <w:numId w:val="3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赵鹏程拉开办公室的门往外走。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赵鹏程：知道了。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平海派出所院里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39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赵鹏程急匆匆走出楼门向大门走去。</w:t>
      </w:r>
    </w:p>
    <w:p w:rsidR="005806B2" w:rsidRDefault="005806B2">
      <w:pPr>
        <w:numPr>
          <w:ilvl w:val="0"/>
          <w:numId w:val="39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楼上窗户里露出谭阳的脸。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4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谭阳从窗户里看见赵鹏程急匆匆走出大门，犹豫了一下，赶紧转身追了出去。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大街上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4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赵鹏程在前边走。</w:t>
      </w:r>
    </w:p>
    <w:p w:rsidR="005806B2" w:rsidRDefault="005806B2">
      <w:pPr>
        <w:numPr>
          <w:ilvl w:val="0"/>
          <w:numId w:val="4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不远处谭阳躲躲闪闪的跟踪。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商业广场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赵鹏程在前边急匆匆地走着。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谭阳在后边跟踪。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照相机的镜头跟着谭阳移动，镜头里谭阳衣着时尚，随着快门的按动，照相机的闪光灯也一闪一闪的。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谭阳被闪光灯闪到停住脚步，韩倩举着照相机跑到谭阳面前。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韩倩：帅哥，我是做自媒体的，最近在做时尚专题，能不能给我这个自媒体人当个模特拍几张你的时尚照片。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谭阳摆摆手，继续往前走。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韩倩追着谭阳喊道。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韩倩：帅哥，你听我说啊，就耽误你一小会儿时间。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谭阳理都没理韩倩，小跑起来甩开韩倩。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韩倩一看谭阳都跑起来了，也就不追了，站在原地看着谭阳的背影。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谭阳跑了两步回头一看韩倩没有追上来，深深的出了口长气，一回身，差点撞上赵鹏程那张严肃的脸。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赵鹏程：小子！干嘛呢？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谭阳一阵紧张，结结巴巴的回答。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谭阳：没，没干嘛啊！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赵鹏程：那你跑这儿干嘛来了？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谭阳：我，我……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谭阳一扭脸，看见韩倩过来了，还伸手跟他打招呼，谭阳冲过去就把胳膊搭在韩倩的肩膀上，看着赵鹏程。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谭阳：我们在这拍点街拍。</w:t>
      </w:r>
    </w:p>
    <w:p w:rsidR="005806B2" w:rsidRDefault="005806B2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韩倩被谭阳搂着，一脸懵态的连连点头。</w:t>
      </w:r>
    </w:p>
    <w:p w:rsidR="005806B2" w:rsidRPr="00F6743E" w:rsidRDefault="005806B2" w:rsidP="00F6743E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赵鹏程看看谭阳，使劲</w:t>
      </w:r>
      <w:del w:id="2224" w:author="婧 边" w:date="2016-06-19T22:03:00Z">
        <w:r w:rsidDel="00787579">
          <w:rPr>
            <w:rFonts w:ascii="仿宋" w:eastAsia="仿宋" w:hAnsi="仿宋" w:cs="仿宋" w:hint="eastAsia"/>
            <w:sz w:val="28"/>
            <w:szCs w:val="28"/>
          </w:rPr>
          <w:delText>的瞪了谭阳</w:delText>
        </w:r>
      </w:del>
      <w:ins w:id="2225" w:author="婧 边" w:date="2016-06-19T22:03:00Z">
        <w:r>
          <w:rPr>
            <w:rFonts w:ascii="仿宋" w:eastAsia="仿宋" w:hAnsi="仿宋" w:cs="仿宋" w:hint="eastAsia"/>
            <w:sz w:val="28"/>
            <w:szCs w:val="28"/>
          </w:rPr>
          <w:t>地瞪了谭阳</w:t>
        </w:r>
      </w:ins>
      <w:r>
        <w:rPr>
          <w:rFonts w:ascii="仿宋" w:eastAsia="仿宋" w:hAnsi="仿宋" w:cs="仿宋" w:hint="eastAsia"/>
          <w:sz w:val="28"/>
          <w:szCs w:val="28"/>
        </w:rPr>
        <w:t>一眼，转身走了。</w:t>
      </w:r>
    </w:p>
    <w:p w:rsidR="005806B2" w:rsidRPr="005A7B0A" w:rsidRDefault="005806B2" w:rsidP="005A7B0A">
      <w:pPr>
        <w:numPr>
          <w:ilvl w:val="0"/>
          <w:numId w:val="4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韩倩瞪着大眼睛</w:t>
      </w:r>
      <w:ins w:id="2226" w:author="婧 边" w:date="2016-06-19T22:00:00Z">
        <w:r>
          <w:rPr>
            <w:rFonts w:ascii="仿宋" w:eastAsia="仿宋" w:hAnsi="仿宋" w:cs="仿宋" w:hint="eastAsia"/>
            <w:sz w:val="28"/>
            <w:szCs w:val="28"/>
          </w:rPr>
          <w:t>，看了看赵鹏程又看了看谭阳，若有所思。</w:t>
        </w:r>
      </w:ins>
    </w:p>
    <w:p w:rsidR="005806B2" w:rsidDel="000D7088" w:rsidRDefault="005806B2">
      <w:pPr>
        <w:rPr>
          <w:del w:id="2227" w:author="婧 边" w:date="2016-06-19T21:59:00Z"/>
          <w:rFonts w:ascii="仿宋" w:eastAsia="仿宋" w:hAnsi="仿宋" w:cs="仿宋"/>
          <w:color w:val="C00000"/>
          <w:sz w:val="28"/>
          <w:szCs w:val="28"/>
        </w:rPr>
      </w:pPr>
      <w:del w:id="2228" w:author="婧 边" w:date="2016-06-19T21:59:00Z">
        <w:r w:rsidDel="000D7088">
          <w:rPr>
            <w:rFonts w:ascii="仿宋" w:eastAsia="仿宋" w:hAnsi="仿宋" w:cs="仿宋" w:hint="eastAsia"/>
            <w:color w:val="C00000"/>
            <w:sz w:val="28"/>
            <w:szCs w:val="28"/>
          </w:rPr>
          <w:delText>（赵鹏程见到韩倩怎么处理）</w:delText>
        </w:r>
      </w:del>
    </w:p>
    <w:p w:rsidR="005806B2" w:rsidRDefault="005806B2">
      <w:pPr>
        <w:rPr>
          <w:rFonts w:ascii="仿宋" w:eastAsia="仿宋" w:hAnsi="仿宋" w:cs="仿宋"/>
          <w:color w:val="C00000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宾馆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4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赵鹏程走进宾馆大厅来到前台，掏出证件给前台经理看。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赵鹏程：我是平海派出所的，来调查点情况，请您配合。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前台经理：您有什么事请说，我一定配合。</w:t>
      </w:r>
    </w:p>
    <w:p w:rsidR="005806B2" w:rsidRDefault="005806B2">
      <w:pPr>
        <w:numPr>
          <w:ilvl w:val="0"/>
          <w:numId w:val="4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赵鹏程拿出手机，调出大头发的苟三的照片。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赵鹏程：麻烦你帮我查一下这几个人什么时候来宾馆开的房。</w:t>
      </w:r>
    </w:p>
    <w:p w:rsidR="005806B2" w:rsidRDefault="005806B2">
      <w:pPr>
        <w:numPr>
          <w:ilvl w:val="0"/>
          <w:numId w:val="43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前台经理叫前台服务员过来认人，前台服务员表示不认识。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前台经理：可能不是她的班。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赵鹏程：你们监控在哪？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前台经理：办公室，请您跟我来。</w:t>
      </w:r>
    </w:p>
    <w:p w:rsidR="005806B2" w:rsidRDefault="005806B2">
      <w:pPr>
        <w:numPr>
          <w:ilvl w:val="0"/>
          <w:numId w:val="43"/>
        </w:numPr>
        <w:rPr>
          <w:ins w:id="2229" w:author="婧 边" w:date="2016-06-19T22:49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前台经理带路，赵鹏程跟着走进经理办公室。</w:t>
      </w:r>
    </w:p>
    <w:p w:rsidR="005806B2" w:rsidRDefault="005806B2" w:rsidP="005806B2">
      <w:pPr>
        <w:tabs>
          <w:tab w:val="left" w:pos="420"/>
        </w:tabs>
        <w:ind w:left="420"/>
        <w:rPr>
          <w:rFonts w:ascii="仿宋" w:eastAsia="仿宋" w:hAnsi="仿宋" w:cs="仿宋"/>
          <w:sz w:val="28"/>
          <w:szCs w:val="28"/>
        </w:rPr>
        <w:pPrChange w:id="2230" w:author="婧 边" w:date="2016-06-19T22:49:00Z">
          <w:pPr>
            <w:numPr>
              <w:numId w:val="43"/>
            </w:numPr>
            <w:tabs>
              <w:tab w:val="left" w:pos="420"/>
            </w:tabs>
            <w:ind w:left="420" w:hanging="420"/>
          </w:pPr>
        </w:pPrChange>
      </w:pPr>
    </w:p>
    <w:p w:rsidR="005806B2" w:rsidRDefault="005806B2" w:rsidP="00B16B2E">
      <w:pPr>
        <w:numPr>
          <w:ilvl w:val="0"/>
          <w:numId w:val="1"/>
        </w:numPr>
        <w:rPr>
          <w:ins w:id="2231" w:author="婧 边" w:date="2016-06-19T22:49:00Z"/>
          <w:rFonts w:ascii="仿宋" w:eastAsia="仿宋" w:hAnsi="仿宋" w:cs="仿宋"/>
          <w:sz w:val="28"/>
          <w:szCs w:val="28"/>
        </w:rPr>
      </w:pPr>
      <w:ins w:id="2232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商业广场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  <w:r>
          <w:rPr>
            <w:rFonts w:ascii="仿宋" w:eastAsia="仿宋" w:hAnsi="仿宋" w:cs="仿宋" w:hint="eastAsia"/>
            <w:sz w:val="28"/>
            <w:szCs w:val="28"/>
          </w:rPr>
          <w:t>内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</w:ins>
    </w:p>
    <w:p w:rsidR="005806B2" w:rsidRDefault="005806B2" w:rsidP="00B16B2E">
      <w:pPr>
        <w:numPr>
          <w:ilvl w:val="0"/>
          <w:numId w:val="44"/>
        </w:numPr>
        <w:rPr>
          <w:ins w:id="2233" w:author="婧 边" w:date="2016-06-19T22:49:00Z"/>
          <w:rFonts w:ascii="仿宋" w:eastAsia="仿宋" w:hAnsi="仿宋" w:cs="仿宋"/>
          <w:sz w:val="28"/>
          <w:szCs w:val="28"/>
        </w:rPr>
      </w:pPr>
      <w:ins w:id="2234" w:author="婧 边" w:date="2016-06-19T22:49:00Z">
        <w:r w:rsidRPr="009611DE">
          <w:rPr>
            <w:rFonts w:ascii="仿宋" w:eastAsia="仿宋" w:hAnsi="仿宋" w:cs="仿宋" w:hint="eastAsia"/>
            <w:sz w:val="28"/>
            <w:szCs w:val="28"/>
          </w:rPr>
          <w:t>韩倩</w:t>
        </w:r>
        <w:r>
          <w:rPr>
            <w:rFonts w:ascii="仿宋" w:eastAsia="仿宋" w:hAnsi="仿宋" w:cs="仿宋" w:hint="eastAsia"/>
            <w:sz w:val="28"/>
            <w:szCs w:val="28"/>
          </w:rPr>
          <w:t>支好</w:t>
        </w:r>
        <w:r w:rsidRPr="009611DE">
          <w:rPr>
            <w:rFonts w:ascii="仿宋" w:eastAsia="仿宋" w:hAnsi="仿宋" w:cs="仿宋" w:hint="eastAsia"/>
            <w:sz w:val="28"/>
            <w:szCs w:val="28"/>
          </w:rPr>
          <w:t>街拍用的相机，将</w:t>
        </w:r>
        <w:r>
          <w:rPr>
            <w:rFonts w:ascii="仿宋" w:eastAsia="仿宋" w:hAnsi="仿宋" w:cs="仿宋" w:hint="eastAsia"/>
            <w:sz w:val="28"/>
            <w:szCs w:val="28"/>
          </w:rPr>
          <w:t>相机包</w:t>
        </w:r>
        <w:r w:rsidRPr="009611DE">
          <w:rPr>
            <w:rFonts w:ascii="仿宋" w:eastAsia="仿宋" w:hAnsi="仿宋" w:cs="仿宋" w:hint="eastAsia"/>
            <w:sz w:val="28"/>
            <w:szCs w:val="28"/>
          </w:rPr>
          <w:t>往身后一甩。</w:t>
        </w:r>
      </w:ins>
    </w:p>
    <w:p w:rsidR="005806B2" w:rsidRDefault="005806B2" w:rsidP="00B16B2E">
      <w:pPr>
        <w:tabs>
          <w:tab w:val="left" w:pos="420"/>
        </w:tabs>
        <w:ind w:left="420"/>
        <w:rPr>
          <w:ins w:id="2235" w:author="婧 边" w:date="2016-06-19T22:49:00Z"/>
          <w:rFonts w:ascii="仿宋" w:eastAsia="仿宋" w:hAnsi="仿宋" w:cs="仿宋"/>
          <w:sz w:val="28"/>
          <w:szCs w:val="28"/>
        </w:rPr>
      </w:pPr>
      <w:ins w:id="2236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韩倩：快点啊，帅哥。</w:t>
        </w:r>
      </w:ins>
    </w:p>
    <w:p w:rsidR="005806B2" w:rsidRPr="008E23E5" w:rsidRDefault="005806B2" w:rsidP="00B16B2E">
      <w:pPr>
        <w:numPr>
          <w:ilvl w:val="0"/>
          <w:numId w:val="44"/>
        </w:numPr>
        <w:rPr>
          <w:ins w:id="2237" w:author="婧 边" w:date="2016-06-19T22:49:00Z"/>
          <w:rFonts w:ascii="仿宋" w:eastAsia="仿宋" w:hAnsi="仿宋" w:cs="仿宋"/>
          <w:sz w:val="28"/>
          <w:szCs w:val="28"/>
        </w:rPr>
      </w:pPr>
      <w:ins w:id="2238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谭阳心不在焉地搭理韩倩，眼睛一直直勾勾地盯着赵鹏程进去的酒店。</w:t>
        </w:r>
      </w:ins>
    </w:p>
    <w:p w:rsidR="005806B2" w:rsidRDefault="005806B2" w:rsidP="00B16B2E">
      <w:pPr>
        <w:tabs>
          <w:tab w:val="left" w:pos="420"/>
        </w:tabs>
        <w:ind w:left="420"/>
        <w:rPr>
          <w:ins w:id="2239" w:author="婧 边" w:date="2016-06-19T22:49:00Z"/>
          <w:rFonts w:ascii="仿宋" w:eastAsia="仿宋" w:hAnsi="仿宋" w:cs="仿宋"/>
          <w:sz w:val="28"/>
          <w:szCs w:val="28"/>
        </w:rPr>
      </w:pPr>
      <w:ins w:id="2240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韩倩（嘟囔）：你们警察怎么可以说话不算数呢？明明答应我了。</w:t>
        </w:r>
      </w:ins>
    </w:p>
    <w:p w:rsidR="005806B2" w:rsidRDefault="005806B2" w:rsidP="00B16B2E">
      <w:pPr>
        <w:numPr>
          <w:ilvl w:val="0"/>
          <w:numId w:val="44"/>
        </w:numPr>
        <w:rPr>
          <w:ins w:id="2241" w:author="婧 边" w:date="2016-06-19T22:49:00Z"/>
          <w:rFonts w:ascii="仿宋" w:eastAsia="仿宋" w:hAnsi="仿宋" w:cs="仿宋"/>
          <w:sz w:val="28"/>
          <w:szCs w:val="28"/>
        </w:rPr>
      </w:pPr>
      <w:ins w:id="2242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谭阳忙着盯赵鹏程的动态，并未顾上韩倩的自言自语。</w:t>
        </w:r>
      </w:ins>
    </w:p>
    <w:p w:rsidR="005806B2" w:rsidRDefault="005806B2" w:rsidP="00B16B2E">
      <w:pPr>
        <w:numPr>
          <w:ilvl w:val="0"/>
          <w:numId w:val="44"/>
        </w:numPr>
        <w:rPr>
          <w:ins w:id="2243" w:author="婧 边" w:date="2016-06-19T22:49:00Z"/>
          <w:rFonts w:ascii="仿宋" w:eastAsia="仿宋" w:hAnsi="仿宋" w:cs="仿宋"/>
          <w:sz w:val="28"/>
          <w:szCs w:val="28"/>
        </w:rPr>
      </w:pPr>
      <w:ins w:id="2244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韩倩挡在谭阳的面前，挡住谭阳的视线。</w:t>
        </w:r>
      </w:ins>
    </w:p>
    <w:p w:rsidR="005806B2" w:rsidRDefault="005806B2" w:rsidP="00B16B2E">
      <w:pPr>
        <w:tabs>
          <w:tab w:val="left" w:pos="420"/>
        </w:tabs>
        <w:ind w:left="420"/>
        <w:rPr>
          <w:ins w:id="2245" w:author="婧 边" w:date="2016-06-19T22:49:00Z"/>
          <w:rFonts w:ascii="仿宋" w:eastAsia="仿宋" w:hAnsi="仿宋" w:cs="仿宋"/>
          <w:sz w:val="28"/>
          <w:szCs w:val="28"/>
        </w:rPr>
      </w:pPr>
      <w:ins w:id="2246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谭阳：唉…</w:t>
        </w:r>
      </w:ins>
    </w:p>
    <w:p w:rsidR="005806B2" w:rsidRPr="00B16B2E" w:rsidRDefault="005806B2" w:rsidP="00B16B2E">
      <w:pPr>
        <w:numPr>
          <w:ilvl w:val="0"/>
          <w:numId w:val="44"/>
        </w:numPr>
        <w:rPr>
          <w:ins w:id="2247" w:author="婧 边" w:date="2016-06-19T22:49:00Z"/>
          <w:rFonts w:ascii="仿宋" w:eastAsia="仿宋" w:hAnsi="仿宋" w:cs="仿宋"/>
          <w:sz w:val="28"/>
          <w:szCs w:val="28"/>
        </w:rPr>
      </w:pPr>
      <w:ins w:id="2248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谭阳瞥了眼韩倩，韩倩指了指自己的相机，谭阳不情愿地摆了几个</w:t>
        </w:r>
        <w:r>
          <w:rPr>
            <w:rFonts w:ascii="仿宋" w:eastAsia="仿宋" w:hAnsi="仿宋" w:cs="仿宋"/>
            <w:sz w:val="28"/>
            <w:szCs w:val="28"/>
          </w:rPr>
          <w:t>POSE</w:t>
        </w:r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宾馆经理办公室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4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赵鹏程操控着监控控制台，经理站在旁边。</w:t>
      </w:r>
    </w:p>
    <w:p w:rsidR="005806B2" w:rsidRDefault="005806B2">
      <w:pPr>
        <w:numPr>
          <w:ilvl w:val="0"/>
          <w:numId w:val="44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监视器里阿勇老婆在前台办理入住。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赵鹏程：麻烦你帮我调出这个女人的入住信息。</w:t>
      </w:r>
    </w:p>
    <w:p w:rsidR="005806B2" w:rsidDel="007F57C8" w:rsidRDefault="005806B2">
      <w:pPr>
        <w:rPr>
          <w:del w:id="2249" w:author="婧 边" w:date="2016-06-19T22:49:00Z"/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前台经理：好，您稍等。</w:t>
      </w:r>
    </w:p>
    <w:p w:rsidR="005806B2" w:rsidRDefault="005806B2">
      <w:pPr>
        <w:rPr>
          <w:ins w:id="2250" w:author="婧 边" w:date="2016-06-19T22:49:00Z"/>
          <w:rFonts w:ascii="仿宋" w:eastAsia="仿宋" w:hAnsi="仿宋" w:cs="仿宋"/>
          <w:sz w:val="28"/>
          <w:szCs w:val="28"/>
        </w:rPr>
      </w:pP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 w:rsidP="007F57C8">
      <w:pPr>
        <w:numPr>
          <w:ilvl w:val="0"/>
          <w:numId w:val="1"/>
        </w:numPr>
        <w:rPr>
          <w:ins w:id="2251" w:author="婧 边" w:date="2016-06-19T22:49:00Z"/>
          <w:rFonts w:ascii="仿宋" w:eastAsia="仿宋" w:hAnsi="仿宋" w:cs="仿宋"/>
          <w:sz w:val="28"/>
          <w:szCs w:val="28"/>
        </w:rPr>
      </w:pPr>
      <w:ins w:id="2252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商业广场的</w:t>
        </w:r>
      </w:ins>
      <w:ins w:id="2253" w:author="婧 边" w:date="2016-06-19T22:50:00Z">
        <w:r>
          <w:rPr>
            <w:rFonts w:ascii="仿宋" w:eastAsia="仿宋" w:hAnsi="仿宋" w:cs="仿宋" w:hint="eastAsia"/>
            <w:sz w:val="28"/>
            <w:szCs w:val="28"/>
          </w:rPr>
          <w:t>快餐店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</w:ins>
      <w:ins w:id="2254" w:author="婧 边" w:date="2016-06-19T22:49:00Z">
        <w:r>
          <w:rPr>
            <w:rFonts w:ascii="仿宋" w:eastAsia="仿宋" w:hAnsi="仿宋" w:cs="仿宋" w:hint="eastAsia"/>
            <w:sz w:val="28"/>
            <w:szCs w:val="28"/>
          </w:rPr>
          <w:t>日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</w:ins>
      <w:ins w:id="2255" w:author="婧 边" w:date="2016-06-19T22:53:00Z">
        <w:r>
          <w:rPr>
            <w:rFonts w:ascii="仿宋" w:eastAsia="仿宋" w:hAnsi="仿宋" w:cs="仿宋" w:hint="eastAsia"/>
            <w:sz w:val="28"/>
            <w:szCs w:val="28"/>
          </w:rPr>
          <w:t>外</w:t>
        </w:r>
        <w:r>
          <w:rPr>
            <w:rFonts w:ascii="仿宋" w:eastAsia="仿宋" w:hAnsi="仿宋" w:cs="仿宋"/>
            <w:sz w:val="28"/>
            <w:szCs w:val="28"/>
          </w:rPr>
          <w:t xml:space="preserve"> </w:t>
        </w:r>
      </w:ins>
    </w:p>
    <w:p w:rsidR="005806B2" w:rsidRDefault="005806B2" w:rsidP="005806B2">
      <w:pPr>
        <w:numPr>
          <w:ilvl w:val="0"/>
          <w:numId w:val="44"/>
        </w:numPr>
        <w:rPr>
          <w:ins w:id="2256" w:author="婧 边" w:date="2016-06-19T22:53:00Z"/>
          <w:rFonts w:ascii="仿宋" w:eastAsia="仿宋" w:hAnsi="仿宋" w:cs="仿宋"/>
          <w:sz w:val="28"/>
          <w:szCs w:val="28"/>
        </w:rPr>
        <w:pPrChange w:id="2257" w:author="婧 边" w:date="2016-06-19T22:53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ins w:id="2258" w:author="婧 边" w:date="2016-06-19T22:52:00Z">
        <w:r>
          <w:rPr>
            <w:rFonts w:ascii="仿宋" w:eastAsia="仿宋" w:hAnsi="仿宋" w:cs="仿宋" w:hint="eastAsia"/>
            <w:sz w:val="28"/>
            <w:szCs w:val="28"/>
          </w:rPr>
          <w:t>韩倩和谭阳</w:t>
        </w:r>
      </w:ins>
      <w:ins w:id="2259" w:author="婧 边" w:date="2016-06-19T22:53:00Z">
        <w:r>
          <w:rPr>
            <w:rFonts w:ascii="仿宋" w:eastAsia="仿宋" w:hAnsi="仿宋" w:cs="仿宋" w:hint="eastAsia"/>
            <w:sz w:val="28"/>
            <w:szCs w:val="28"/>
          </w:rPr>
          <w:t>走到快餐店外，韩倩指了指快餐店。</w:t>
        </w:r>
      </w:ins>
    </w:p>
    <w:p w:rsidR="005806B2" w:rsidRDefault="005806B2" w:rsidP="005806B2">
      <w:pPr>
        <w:tabs>
          <w:tab w:val="left" w:pos="420"/>
        </w:tabs>
        <w:ind w:left="420"/>
        <w:rPr>
          <w:ins w:id="2260" w:author="婧 边" w:date="2016-06-19T22:54:00Z"/>
          <w:rFonts w:ascii="仿宋" w:eastAsia="仿宋" w:hAnsi="仿宋" w:cs="仿宋"/>
          <w:sz w:val="28"/>
          <w:szCs w:val="28"/>
        </w:rPr>
        <w:pPrChange w:id="2261" w:author="婧 边" w:date="2016-06-19T22:53:00Z">
          <w:pPr>
            <w:numPr>
              <w:numId w:val="1"/>
            </w:numPr>
            <w:tabs>
              <w:tab w:val="left" w:pos="420"/>
            </w:tabs>
          </w:pPr>
        </w:pPrChange>
      </w:pPr>
      <w:ins w:id="2262" w:author="婧 边" w:date="2016-06-19T22:53:00Z">
        <w:r>
          <w:rPr>
            <w:rFonts w:ascii="仿宋" w:eastAsia="仿宋" w:hAnsi="仿宋" w:cs="仿宋" w:hint="eastAsia"/>
            <w:sz w:val="28"/>
            <w:szCs w:val="28"/>
          </w:rPr>
          <w:t>韩倩</w:t>
        </w:r>
      </w:ins>
      <w:ins w:id="2263" w:author="婧 边" w:date="2016-06-19T22:54:00Z">
        <w:r>
          <w:rPr>
            <w:rFonts w:ascii="仿宋" w:eastAsia="仿宋" w:hAnsi="仿宋" w:cs="仿宋" w:hint="eastAsia"/>
            <w:sz w:val="28"/>
            <w:szCs w:val="28"/>
          </w:rPr>
          <w:t>：麻烦你半天，还不知道你叫什么名字呢？赏脸我请你吃个饭吧！</w:t>
        </w:r>
      </w:ins>
    </w:p>
    <w:p w:rsidR="005806B2" w:rsidRPr="00EE6318" w:rsidRDefault="005806B2" w:rsidP="00EE6318">
      <w:pPr>
        <w:numPr>
          <w:ilvl w:val="0"/>
          <w:numId w:val="44"/>
        </w:numPr>
        <w:rPr>
          <w:ins w:id="2264" w:author="婧 边" w:date="2016-06-19T22:54:00Z"/>
          <w:rFonts w:ascii="仿宋" w:eastAsia="仿宋" w:hAnsi="仿宋" w:cs="仿宋"/>
          <w:sz w:val="28"/>
          <w:szCs w:val="28"/>
        </w:rPr>
      </w:pPr>
      <w:ins w:id="2265" w:author="婧 边" w:date="2016-06-19T22:54:00Z">
        <w:r>
          <w:rPr>
            <w:rFonts w:ascii="仿宋" w:eastAsia="仿宋" w:hAnsi="仿宋" w:cs="仿宋" w:hint="eastAsia"/>
            <w:sz w:val="28"/>
            <w:szCs w:val="28"/>
          </w:rPr>
          <w:t>谭阳见赵鹏程</w:t>
        </w:r>
      </w:ins>
      <w:ins w:id="2266" w:author="婧 边" w:date="2016-06-19T22:55:00Z">
        <w:r>
          <w:rPr>
            <w:rFonts w:ascii="仿宋" w:eastAsia="仿宋" w:hAnsi="仿宋" w:cs="仿宋" w:hint="eastAsia"/>
            <w:sz w:val="28"/>
            <w:szCs w:val="28"/>
          </w:rPr>
          <w:t>半天没出来，点了点头。韩倩推门刚要进</w:t>
        </w:r>
      </w:ins>
      <w:ins w:id="2267" w:author="婧 边" w:date="2016-06-19T22:56:00Z">
        <w:r>
          <w:rPr>
            <w:rFonts w:ascii="仿宋" w:eastAsia="仿宋" w:hAnsi="仿宋" w:cs="仿宋" w:hint="eastAsia"/>
            <w:sz w:val="28"/>
            <w:szCs w:val="28"/>
          </w:rPr>
          <w:t>去，只见谭阳突然抽身</w:t>
        </w:r>
      </w:ins>
      <w:ins w:id="2268" w:author="婧 边" w:date="2016-06-19T22:57:00Z">
        <w:r>
          <w:rPr>
            <w:rFonts w:ascii="仿宋" w:eastAsia="仿宋" w:hAnsi="仿宋" w:cs="仿宋" w:hint="eastAsia"/>
            <w:sz w:val="28"/>
            <w:szCs w:val="28"/>
          </w:rPr>
          <w:t>快步</w:t>
        </w:r>
      </w:ins>
      <w:ins w:id="2269" w:author="婧 边" w:date="2016-06-19T22:56:00Z">
        <w:r>
          <w:rPr>
            <w:rFonts w:ascii="仿宋" w:eastAsia="仿宋" w:hAnsi="仿宋" w:cs="仿宋" w:hint="eastAsia"/>
            <w:sz w:val="28"/>
            <w:szCs w:val="28"/>
          </w:rPr>
          <w:t>离开</w:t>
        </w:r>
      </w:ins>
      <w:ins w:id="2270" w:author="婧 边" w:date="2016-06-19T22:57:00Z">
        <w:r>
          <w:rPr>
            <w:rFonts w:ascii="仿宋" w:eastAsia="仿宋" w:hAnsi="仿宋" w:cs="仿宋" w:hint="eastAsia"/>
            <w:sz w:val="28"/>
            <w:szCs w:val="28"/>
          </w:rPr>
          <w:t>，韩倩一脸好奇跟了上去。</w:t>
        </w:r>
      </w:ins>
    </w:p>
    <w:p w:rsidR="005806B2" w:rsidRDefault="005806B2" w:rsidP="005806B2">
      <w:pPr>
        <w:numPr>
          <w:ilvl w:val="0"/>
          <w:numId w:val="44"/>
        </w:numPr>
        <w:rPr>
          <w:ins w:id="2271" w:author="婧 边" w:date="2016-06-19T22:58:00Z"/>
          <w:rFonts w:ascii="仿宋" w:eastAsia="仿宋" w:hAnsi="仿宋" w:cs="仿宋"/>
          <w:sz w:val="28"/>
          <w:szCs w:val="28"/>
        </w:rPr>
        <w:pPrChange w:id="2272" w:author="婧 边" w:date="2016-06-19T22:57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ins w:id="2273" w:author="婧 边" w:date="2016-06-19T22:57:00Z">
        <w:r>
          <w:rPr>
            <w:rFonts w:ascii="仿宋" w:eastAsia="仿宋" w:hAnsi="仿宋" w:cs="仿宋" w:hint="eastAsia"/>
            <w:sz w:val="28"/>
            <w:szCs w:val="28"/>
          </w:rPr>
          <w:t>自行车停车棚边，一个小男孩正在左顾右盼，谭阳冲</w:t>
        </w:r>
      </w:ins>
      <w:ins w:id="2274" w:author="婧 边" w:date="2016-06-19T22:58:00Z">
        <w:r>
          <w:rPr>
            <w:rFonts w:ascii="仿宋" w:eastAsia="仿宋" w:hAnsi="仿宋" w:cs="仿宋" w:hint="eastAsia"/>
            <w:sz w:val="28"/>
            <w:szCs w:val="28"/>
          </w:rPr>
          <w:t>韩倩做了个“嘘”地手势，韩倩会意。</w:t>
        </w:r>
      </w:ins>
    </w:p>
    <w:p w:rsidR="005806B2" w:rsidRDefault="005806B2" w:rsidP="005806B2">
      <w:pPr>
        <w:numPr>
          <w:ilvl w:val="0"/>
          <w:numId w:val="44"/>
        </w:numPr>
        <w:rPr>
          <w:ins w:id="2275" w:author="婧 边" w:date="2016-06-19T22:59:00Z"/>
          <w:rFonts w:ascii="仿宋" w:eastAsia="仿宋" w:hAnsi="仿宋" w:cs="仿宋"/>
          <w:sz w:val="28"/>
          <w:szCs w:val="28"/>
        </w:rPr>
        <w:pPrChange w:id="2276" w:author="婧 边" w:date="2016-06-19T22:59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ins w:id="2277" w:author="婧 边" w:date="2016-06-19T22:58:00Z">
        <w:r>
          <w:rPr>
            <w:rFonts w:ascii="仿宋" w:eastAsia="仿宋" w:hAnsi="仿宋" w:cs="仿宋" w:hint="eastAsia"/>
            <w:sz w:val="28"/>
            <w:szCs w:val="28"/>
          </w:rPr>
          <w:t>小男孩战战兢兢地在一辆自行车前面停下，鬼头鬼脑地看了看周围，应该是第一次作案，并没有什么经验</w:t>
        </w:r>
      </w:ins>
      <w:ins w:id="2278" w:author="婧 边" w:date="2016-06-19T22:59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5806B2">
      <w:pPr>
        <w:numPr>
          <w:ilvl w:val="0"/>
          <w:numId w:val="44"/>
        </w:numPr>
        <w:rPr>
          <w:ins w:id="2279" w:author="婧 边" w:date="2016-06-19T23:00:00Z"/>
          <w:rFonts w:ascii="仿宋" w:eastAsia="仿宋" w:hAnsi="仿宋" w:cs="仿宋"/>
          <w:sz w:val="28"/>
          <w:szCs w:val="28"/>
        </w:rPr>
        <w:pPrChange w:id="2280" w:author="婧 边" w:date="2016-06-19T22:59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ins w:id="2281" w:author="婧 边" w:date="2016-06-19T22:59:00Z">
        <w:r>
          <w:rPr>
            <w:rFonts w:ascii="仿宋" w:eastAsia="仿宋" w:hAnsi="仿宋" w:cs="仿宋" w:hint="eastAsia"/>
            <w:sz w:val="28"/>
            <w:szCs w:val="28"/>
          </w:rPr>
          <w:t>小男孩</w:t>
        </w:r>
      </w:ins>
      <w:ins w:id="2282" w:author="婧 边" w:date="2016-06-19T23:00:00Z">
        <w:r>
          <w:rPr>
            <w:rFonts w:ascii="仿宋" w:eastAsia="仿宋" w:hAnsi="仿宋" w:cs="仿宋" w:hint="eastAsia"/>
            <w:sz w:val="28"/>
            <w:szCs w:val="28"/>
          </w:rPr>
          <w:t>往街对面看去，顺着小男孩的视线，可以看见一脸狰狞的一个男人正监视着小男孩。</w:t>
        </w:r>
      </w:ins>
    </w:p>
    <w:p w:rsidR="005806B2" w:rsidRDefault="005806B2" w:rsidP="005806B2">
      <w:pPr>
        <w:numPr>
          <w:ilvl w:val="0"/>
          <w:numId w:val="44"/>
        </w:numPr>
        <w:rPr>
          <w:ins w:id="2283" w:author="婧 边" w:date="2016-06-19T22:59:00Z"/>
          <w:rFonts w:ascii="仿宋" w:eastAsia="仿宋" w:hAnsi="仿宋" w:cs="仿宋"/>
          <w:sz w:val="28"/>
          <w:szCs w:val="28"/>
        </w:rPr>
        <w:pPrChange w:id="2284" w:author="婧 边" w:date="2016-06-19T22:59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ins w:id="2285" w:author="婧 边" w:date="2016-06-19T23:00:00Z">
        <w:r>
          <w:rPr>
            <w:rFonts w:ascii="仿宋" w:eastAsia="仿宋" w:hAnsi="仿宋" w:cs="仿宋" w:hint="eastAsia"/>
            <w:sz w:val="28"/>
            <w:szCs w:val="28"/>
          </w:rPr>
          <w:t>小男孩</w:t>
        </w:r>
      </w:ins>
      <w:ins w:id="2286" w:author="婧 边" w:date="2016-06-19T22:59:00Z">
        <w:r>
          <w:rPr>
            <w:rFonts w:ascii="仿宋" w:eastAsia="仿宋" w:hAnsi="仿宋" w:cs="仿宋" w:hint="eastAsia"/>
            <w:sz w:val="28"/>
            <w:szCs w:val="28"/>
          </w:rPr>
          <w:t>从口袋里掏出一根铁丝，正要捣自行车锁时，谭阳一个飞身把小男孩</w:t>
        </w:r>
      </w:ins>
      <w:ins w:id="2287" w:author="婧 边" w:date="2016-06-19T23:02:00Z">
        <w:r>
          <w:rPr>
            <w:rFonts w:ascii="仿宋" w:eastAsia="仿宋" w:hAnsi="仿宋" w:cs="仿宋" w:hint="eastAsia"/>
            <w:sz w:val="28"/>
            <w:szCs w:val="28"/>
          </w:rPr>
          <w:t>反扣住</w:t>
        </w:r>
      </w:ins>
      <w:ins w:id="2288" w:author="婧 边" w:date="2016-06-19T22:59:00Z">
        <w:r>
          <w:rPr>
            <w:rFonts w:ascii="仿宋" w:eastAsia="仿宋" w:hAnsi="仿宋" w:cs="仿宋" w:hint="eastAsia"/>
            <w:sz w:val="28"/>
            <w:szCs w:val="28"/>
          </w:rPr>
          <w:t>。</w:t>
        </w:r>
      </w:ins>
    </w:p>
    <w:p w:rsidR="005806B2" w:rsidRDefault="005806B2" w:rsidP="005806B2">
      <w:pPr>
        <w:numPr>
          <w:ilvl w:val="0"/>
          <w:numId w:val="44"/>
        </w:numPr>
        <w:rPr>
          <w:ins w:id="2289" w:author="婧 边" w:date="2016-06-19T23:01:00Z"/>
          <w:rFonts w:ascii="仿宋" w:eastAsia="仿宋" w:hAnsi="仿宋" w:cs="仿宋"/>
          <w:sz w:val="28"/>
          <w:szCs w:val="28"/>
        </w:rPr>
        <w:pPrChange w:id="2290" w:author="婧 边" w:date="2016-06-19T22:59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ins w:id="2291" w:author="婧 边" w:date="2016-06-19T22:59:00Z">
        <w:r>
          <w:rPr>
            <w:rFonts w:ascii="仿宋" w:eastAsia="仿宋" w:hAnsi="仿宋" w:cs="仿宋" w:hint="eastAsia"/>
            <w:sz w:val="28"/>
            <w:szCs w:val="28"/>
          </w:rPr>
          <w:t>不远处，</w:t>
        </w:r>
      </w:ins>
      <w:ins w:id="2292" w:author="婧 边" w:date="2016-06-19T23:00:00Z">
        <w:r>
          <w:rPr>
            <w:rFonts w:ascii="仿宋" w:eastAsia="仿宋" w:hAnsi="仿宋" w:cs="仿宋" w:hint="eastAsia"/>
            <w:sz w:val="28"/>
            <w:szCs w:val="28"/>
          </w:rPr>
          <w:t>一脸狰狞地男人</w:t>
        </w:r>
      </w:ins>
      <w:ins w:id="2293" w:author="婧 边" w:date="2016-06-19T23:01:00Z">
        <w:r>
          <w:rPr>
            <w:rFonts w:ascii="仿宋" w:eastAsia="仿宋" w:hAnsi="仿宋" w:cs="仿宋" w:hint="eastAsia"/>
            <w:sz w:val="28"/>
            <w:szCs w:val="28"/>
          </w:rPr>
          <w:t>准备要跑。</w:t>
        </w:r>
      </w:ins>
    </w:p>
    <w:p w:rsidR="005806B2" w:rsidRDefault="005806B2" w:rsidP="005806B2">
      <w:pPr>
        <w:tabs>
          <w:tab w:val="left" w:pos="420"/>
        </w:tabs>
        <w:ind w:left="420"/>
        <w:rPr>
          <w:ins w:id="2294" w:author="婧 边" w:date="2016-06-19T23:02:00Z"/>
          <w:rFonts w:ascii="仿宋" w:eastAsia="仿宋" w:hAnsi="仿宋" w:cs="仿宋"/>
          <w:sz w:val="28"/>
          <w:szCs w:val="28"/>
        </w:rPr>
        <w:pPrChange w:id="2295" w:author="婧 边" w:date="2016-06-19T23:01:00Z">
          <w:pPr>
            <w:numPr>
              <w:numId w:val="1"/>
            </w:numPr>
            <w:tabs>
              <w:tab w:val="left" w:pos="420"/>
            </w:tabs>
          </w:pPr>
        </w:pPrChange>
      </w:pPr>
      <w:ins w:id="2296" w:author="婧 边" w:date="2016-06-19T23:01:00Z">
        <w:r>
          <w:rPr>
            <w:rFonts w:ascii="仿宋" w:eastAsia="仿宋" w:hAnsi="仿宋" w:cs="仿宋" w:hint="eastAsia"/>
            <w:sz w:val="28"/>
            <w:szCs w:val="28"/>
          </w:rPr>
          <w:t>谭阳（</w:t>
        </w:r>
      </w:ins>
      <w:ins w:id="2297" w:author="婧 边" w:date="2016-06-19T23:03:00Z">
        <w:r>
          <w:rPr>
            <w:rFonts w:ascii="仿宋" w:eastAsia="仿宋" w:hAnsi="仿宋" w:cs="仿宋" w:hint="eastAsia"/>
            <w:sz w:val="28"/>
            <w:szCs w:val="28"/>
          </w:rPr>
          <w:t>指了指不远处的平海所，</w:t>
        </w:r>
      </w:ins>
      <w:ins w:id="2298" w:author="婧 边" w:date="2016-06-19T23:01:00Z">
        <w:r>
          <w:rPr>
            <w:rFonts w:ascii="仿宋" w:eastAsia="仿宋" w:hAnsi="仿宋" w:cs="仿宋" w:hint="eastAsia"/>
            <w:sz w:val="28"/>
            <w:szCs w:val="28"/>
          </w:rPr>
          <w:t>冲韩倩道）：旁边是平海所，</w:t>
        </w:r>
      </w:ins>
      <w:ins w:id="2299" w:author="婧 边" w:date="2016-06-19T23:02:00Z">
        <w:r>
          <w:rPr>
            <w:rFonts w:ascii="仿宋" w:eastAsia="仿宋" w:hAnsi="仿宋" w:cs="仿宋" w:hint="eastAsia"/>
            <w:sz w:val="28"/>
            <w:szCs w:val="28"/>
          </w:rPr>
          <w:t>你把人送去，报我名谭阳就可以了。</w:t>
        </w:r>
      </w:ins>
    </w:p>
    <w:p w:rsidR="005806B2" w:rsidRDefault="005806B2" w:rsidP="005806B2">
      <w:pPr>
        <w:numPr>
          <w:ilvl w:val="0"/>
          <w:numId w:val="44"/>
        </w:numPr>
        <w:rPr>
          <w:ins w:id="2300" w:author="婧 边" w:date="2016-06-19T22:57:00Z"/>
          <w:rFonts w:ascii="仿宋" w:eastAsia="仿宋" w:hAnsi="仿宋" w:cs="仿宋"/>
          <w:sz w:val="28"/>
          <w:szCs w:val="28"/>
        </w:rPr>
        <w:pPrChange w:id="2301" w:author="婧 边" w:date="2016-06-19T23:03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ins w:id="2302" w:author="婧 边" w:date="2016-06-19T23:02:00Z">
        <w:r>
          <w:rPr>
            <w:rFonts w:ascii="仿宋" w:eastAsia="仿宋" w:hAnsi="仿宋" w:cs="仿宋" w:hint="eastAsia"/>
            <w:sz w:val="28"/>
            <w:szCs w:val="28"/>
          </w:rPr>
          <w:t>说罢，谭阳追了男人离开，韩倩</w:t>
        </w:r>
      </w:ins>
      <w:ins w:id="2303" w:author="婧 边" w:date="2016-06-19T23:03:00Z">
        <w:r>
          <w:rPr>
            <w:rFonts w:ascii="仿宋" w:eastAsia="仿宋" w:hAnsi="仿宋" w:cs="仿宋" w:hint="eastAsia"/>
            <w:sz w:val="28"/>
            <w:szCs w:val="28"/>
          </w:rPr>
          <w:t>一脸懵逼，过了会才缓过神来。</w:t>
        </w:r>
      </w:ins>
    </w:p>
    <w:p w:rsidR="005806B2" w:rsidRDefault="005806B2" w:rsidP="005806B2">
      <w:pPr>
        <w:tabs>
          <w:tab w:val="left" w:pos="420"/>
        </w:tabs>
        <w:ind w:left="420"/>
        <w:rPr>
          <w:del w:id="2304" w:author="婧 边" w:date="2016-06-19T22:03:00Z"/>
          <w:rFonts w:ascii="仿宋" w:eastAsia="仿宋" w:hAnsi="仿宋" w:cs="仿宋"/>
          <w:sz w:val="28"/>
          <w:szCs w:val="28"/>
        </w:rPr>
        <w:pPrChange w:id="2305" w:author="婧 边" w:date="2016-06-19T22:53:00Z">
          <w:pPr>
            <w:numPr>
              <w:numId w:val="1"/>
            </w:numPr>
            <w:tabs>
              <w:tab w:val="left" w:pos="420"/>
            </w:tabs>
          </w:pPr>
        </w:pPrChange>
      </w:pPr>
      <w:del w:id="2306" w:author="婧 边" w:date="2016-06-19T22:49:00Z">
        <w:r w:rsidDel="00B16B2E">
          <w:rPr>
            <w:rFonts w:ascii="仿宋" w:eastAsia="仿宋" w:hAnsi="仿宋" w:cs="仿宋" w:hint="eastAsia"/>
            <w:sz w:val="28"/>
            <w:szCs w:val="28"/>
          </w:rPr>
          <w:delText>（</w:delText>
        </w:r>
        <w:r w:rsidRPr="005806B2">
          <w:rPr>
            <w:rFonts w:ascii="仿宋" w:eastAsia="仿宋" w:hAnsi="仿宋" w:cs="仿宋" w:hint="eastAsia"/>
            <w:sz w:val="28"/>
            <w:szCs w:val="28"/>
            <w:rPrChange w:id="2307" w:author="婧 边" w:date="2016-06-19T22:52:00Z">
              <w:rPr>
                <w:rFonts w:ascii="仿宋" w:eastAsia="仿宋" w:hAnsi="仿宋" w:cs="仿宋" w:hint="eastAsia"/>
                <w:color w:val="C00000"/>
                <w:sz w:val="28"/>
                <w:szCs w:val="28"/>
              </w:rPr>
            </w:rPrChange>
          </w:rPr>
          <w:delText>街拍后韩倩请谭阳吃饭，后被误会，要先确定谭阳和韩倩的相识。</w:delText>
        </w:r>
        <w:r w:rsidDel="00B16B2E">
          <w:rPr>
            <w:rFonts w:ascii="仿宋" w:eastAsia="仿宋" w:hAnsi="仿宋" w:cs="仿宋" w:hint="eastAsia"/>
            <w:sz w:val="28"/>
            <w:szCs w:val="28"/>
          </w:rPr>
          <w:delText>）</w:delText>
        </w:r>
      </w:del>
    </w:p>
    <w:p w:rsidR="005806B2" w:rsidRDefault="005806B2" w:rsidP="005806B2">
      <w:pPr>
        <w:tabs>
          <w:tab w:val="left" w:pos="420"/>
        </w:tabs>
        <w:ind w:left="420"/>
        <w:rPr>
          <w:ins w:id="2308" w:author="婧 边" w:date="2016-06-19T22:04:00Z"/>
          <w:rFonts w:ascii="仿宋" w:eastAsia="仿宋" w:hAnsi="仿宋" w:cs="仿宋"/>
          <w:sz w:val="28"/>
          <w:szCs w:val="28"/>
        </w:rPr>
        <w:pPrChange w:id="2309" w:author="婧 边" w:date="2016-06-19T22:53:00Z">
          <w:pPr>
            <w:numPr>
              <w:numId w:val="1"/>
            </w:numPr>
            <w:tabs>
              <w:tab w:val="left" w:pos="420"/>
            </w:tabs>
          </w:pPr>
        </w:pPrChange>
      </w:pPr>
    </w:p>
    <w:p w:rsidR="005806B2" w:rsidRPr="009611DE" w:rsidRDefault="005806B2" w:rsidP="00A948D0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 w:rsidRPr="009611DE">
        <w:rPr>
          <w:rFonts w:ascii="仿宋" w:eastAsia="仿宋" w:hAnsi="仿宋" w:cs="仿宋" w:hint="eastAsia"/>
          <w:sz w:val="28"/>
          <w:szCs w:val="28"/>
        </w:rPr>
        <w:t>茶楼</w:t>
      </w:r>
      <w:r w:rsidRPr="009611DE">
        <w:rPr>
          <w:rFonts w:ascii="仿宋" w:eastAsia="仿宋" w:hAnsi="仿宋" w:cs="仿宋"/>
          <w:sz w:val="28"/>
          <w:szCs w:val="28"/>
        </w:rPr>
        <w:t xml:space="preserve">  </w:t>
      </w:r>
      <w:r w:rsidRPr="009611DE">
        <w:rPr>
          <w:rFonts w:ascii="仿宋" w:eastAsia="仿宋" w:hAnsi="仿宋" w:cs="仿宋" w:hint="eastAsia"/>
          <w:sz w:val="28"/>
          <w:szCs w:val="28"/>
        </w:rPr>
        <w:t>夜</w:t>
      </w:r>
      <w:r w:rsidRPr="009611DE">
        <w:rPr>
          <w:rFonts w:ascii="仿宋" w:eastAsia="仿宋" w:hAnsi="仿宋" w:cs="仿宋"/>
          <w:sz w:val="28"/>
          <w:szCs w:val="28"/>
        </w:rPr>
        <w:t xml:space="preserve">  </w:t>
      </w:r>
      <w:r w:rsidRPr="009611DE"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大汉保镖（对阿勇）：老板，我查过了，苟三在平海的势力非同小可，和他合作看来是打开平海市场的好机会。</w:t>
      </w:r>
    </w:p>
    <w:p w:rsidR="005806B2" w:rsidRDefault="005806B2">
      <w:pPr>
        <w:numPr>
          <w:ilvl w:val="0"/>
          <w:numId w:val="45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阿勇微笑着点了点头。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洗浴中心按摩房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夜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46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苟三趴在按摩床上在做按摩，电话响，苟三拿起电话一看是阿勇打来的，苟三摆摆手，按摩小姐走出房间，苟三看门关好了才接起电话。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苟三：哎呦，勇哥啊！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阿勇【</w:t>
      </w:r>
      <w:r>
        <w:rPr>
          <w:rFonts w:ascii="仿宋" w:eastAsia="仿宋" w:hAnsi="仿宋" w:cs="仿宋"/>
          <w:sz w:val="28"/>
          <w:szCs w:val="28"/>
        </w:rPr>
        <w:t>OS</w:t>
      </w:r>
      <w:r>
        <w:rPr>
          <w:rFonts w:ascii="仿宋" w:eastAsia="仿宋" w:hAnsi="仿宋" w:cs="仿宋" w:hint="eastAsia"/>
          <w:sz w:val="28"/>
          <w:szCs w:val="28"/>
        </w:rPr>
        <w:t>】：</w:t>
      </w:r>
      <w:del w:id="2310" w:author="SDWM" w:date="2016-06-22T00:28:00Z">
        <w:r w:rsidDel="00D84D44">
          <w:rPr>
            <w:rFonts w:ascii="仿宋" w:eastAsia="仿宋" w:hAnsi="仿宋" w:cs="仿宋" w:hint="eastAsia"/>
            <w:sz w:val="28"/>
            <w:szCs w:val="28"/>
          </w:rPr>
          <w:delText>三哥</w:delText>
        </w:r>
      </w:del>
      <w:ins w:id="2311" w:author="SDWM" w:date="2016-06-22T00:28:00Z">
        <w:r>
          <w:rPr>
            <w:rFonts w:ascii="仿宋" w:eastAsia="仿宋" w:hAnsi="仿宋" w:cs="仿宋" w:hint="eastAsia"/>
            <w:sz w:val="28"/>
            <w:szCs w:val="28"/>
          </w:rPr>
          <w:t>苟哥</w:t>
        </w:r>
      </w:ins>
      <w:r>
        <w:rPr>
          <w:rFonts w:ascii="仿宋" w:eastAsia="仿宋" w:hAnsi="仿宋" w:cs="仿宋" w:hint="eastAsia"/>
          <w:sz w:val="28"/>
          <w:szCs w:val="28"/>
        </w:rPr>
        <w:t>啊，我觉得你是哥们，咱们就开门见山的说了，这笔生意我们可以做，不过第一批出货必须将六百万全部备齐，一分都不能少。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苟三：勇哥爽快，我也向您保证没问题。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平海派出所办公室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内</w:t>
      </w:r>
    </w:p>
    <w:p w:rsidR="005806B2" w:rsidRDefault="005806B2">
      <w:pPr>
        <w:numPr>
          <w:ilvl w:val="0"/>
          <w:numId w:val="4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赵鹏程走进办公室，把查到的阿勇老婆和保镖大汉的信息交给武薇。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赵鹏程：去查一下他们的记录。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武薇：是。</w:t>
      </w:r>
    </w:p>
    <w:p w:rsidR="005806B2" w:rsidRDefault="005806B2">
      <w:pPr>
        <w:numPr>
          <w:ilvl w:val="0"/>
          <w:numId w:val="48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武薇在电脑前熟练的敲击的键盘。</w:t>
      </w:r>
    </w:p>
    <w:p w:rsidR="005806B2" w:rsidRDefault="005806B2">
      <w:pPr>
        <w:numPr>
          <w:ilvl w:val="0"/>
          <w:numId w:val="4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武薇从座位上站起来，拿着打印的文件走到赵鹏程办公桌旁。</w:t>
      </w:r>
    </w:p>
    <w:p w:rsidR="005806B2" w:rsidRDefault="005806B2">
      <w:pPr>
        <w:numPr>
          <w:ilvl w:val="0"/>
          <w:numId w:val="4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赵鹏程正趴在桌上休息，感觉到有人来了赶紧直起身，一看是武薇。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武薇：您再睡会。</w:t>
      </w:r>
    </w:p>
    <w:p w:rsidR="005806B2" w:rsidRDefault="005806B2">
      <w:pPr>
        <w:numPr>
          <w:ilvl w:val="0"/>
          <w:numId w:val="4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赵鹏程边说边揉眼睛。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赵鹏程：没事，我不困。</w:t>
      </w:r>
    </w:p>
    <w:p w:rsidR="005806B2" w:rsidRDefault="005806B2">
      <w:pPr>
        <w:numPr>
          <w:ilvl w:val="0"/>
          <w:numId w:val="47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武薇把打印的文件递给赵鹏程。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武薇：我在资料库里查到了，两个人都有贩毒前科。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赵鹏程：行，我知道了，谢谢啊。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武薇：谁啊这是？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赵鹏程：回头我再告诉你。</w:t>
      </w:r>
    </w:p>
    <w:p w:rsidR="005806B2" w:rsidRDefault="005806B2">
      <w:pPr>
        <w:numPr>
          <w:ilvl w:val="0"/>
          <w:numId w:val="49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赵鹏程说着站起来就出去了。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</w:p>
    <w:p w:rsidR="005806B2" w:rsidRDefault="005806B2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街边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外</w:t>
      </w:r>
    </w:p>
    <w:p w:rsidR="005806B2" w:rsidRDefault="005806B2">
      <w:pPr>
        <w:numPr>
          <w:ilvl w:val="0"/>
          <w:numId w:val="5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赵鹏程边给大头打电话边在街边上溜达。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赵鹏程：你给我的照片很重要，一定盯紧小飞，苟三最近肯定会有大动作。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大头【</w:t>
      </w:r>
      <w:r>
        <w:rPr>
          <w:rFonts w:ascii="仿宋" w:eastAsia="仿宋" w:hAnsi="仿宋" w:cs="仿宋"/>
          <w:sz w:val="28"/>
          <w:szCs w:val="28"/>
        </w:rPr>
        <w:t>OS</w:t>
      </w:r>
      <w:r>
        <w:rPr>
          <w:rFonts w:ascii="仿宋" w:eastAsia="仿宋" w:hAnsi="仿宋" w:cs="仿宋" w:hint="eastAsia"/>
          <w:sz w:val="28"/>
          <w:szCs w:val="28"/>
        </w:rPr>
        <w:t>】：放心吧赵哥。</w:t>
      </w:r>
    </w:p>
    <w:p w:rsidR="005806B2" w:rsidRDefault="005806B2">
      <w:pPr>
        <w:numPr>
          <w:ilvl w:val="0"/>
          <w:numId w:val="5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赵鹏程挂了大头的电话给冯大勇又打了个电话。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赵鹏程：冯所，我最近发现苟三这边和一个叫阿勇的人联系密切，阿勇之前有贩毒的前科，我估计最近他们会有大动作，我想……</w:t>
      </w:r>
    </w:p>
    <w:p w:rsidR="005806B2" w:rsidRDefault="005806B2">
      <w:pPr>
        <w:numPr>
          <w:ilvl w:val="0"/>
          <w:numId w:val="5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赵鹏程还没说完，就被冯大勇打断了。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冯大勇【</w:t>
      </w:r>
      <w:r>
        <w:rPr>
          <w:rFonts w:ascii="仿宋" w:eastAsia="仿宋" w:hAnsi="仿宋" w:cs="仿宋"/>
          <w:sz w:val="28"/>
          <w:szCs w:val="28"/>
        </w:rPr>
        <w:t>OS</w:t>
      </w:r>
      <w:r>
        <w:rPr>
          <w:rFonts w:ascii="仿宋" w:eastAsia="仿宋" w:hAnsi="仿宋" w:cs="仿宋" w:hint="eastAsia"/>
          <w:sz w:val="28"/>
          <w:szCs w:val="28"/>
        </w:rPr>
        <w:t>】：你想什么啊，这都是在市局挂号的，市局缉毒处一直盯着呢，你别瞎搀和了，哎，对了，你在哪呢？</w:t>
      </w:r>
    </w:p>
    <w:p w:rsidR="005806B2" w:rsidRDefault="005806B2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赵鹏程：外边。</w:t>
      </w:r>
      <w:bookmarkStart w:id="2312" w:name="_GoBack"/>
      <w:bookmarkEnd w:id="2312"/>
    </w:p>
    <w:p w:rsidR="005806B2" w:rsidRDefault="005806B2" w:rsidP="005806B2">
      <w:pPr>
        <w:numPr>
          <w:ilvl w:val="0"/>
          <w:numId w:val="50"/>
        </w:numPr>
        <w:rPr>
          <w:del w:id="2313" w:author="婧 边" w:date="2016-06-19T22:50:00Z"/>
          <w:rFonts w:ascii="仿宋" w:eastAsia="仿宋" w:hAnsi="仿宋" w:cs="仿宋"/>
          <w:sz w:val="28"/>
          <w:szCs w:val="28"/>
        </w:rPr>
        <w:pPrChange w:id="2314" w:author="婧 边" w:date="2016-06-19T22:50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  <w:r>
        <w:rPr>
          <w:rFonts w:ascii="仿宋" w:eastAsia="仿宋" w:hAnsi="仿宋" w:cs="仿宋" w:hint="eastAsia"/>
          <w:sz w:val="28"/>
          <w:szCs w:val="28"/>
        </w:rPr>
        <w:t>赵鹏程生气地使劲挂断电话，把电话往兜里一扔，深深的吸了一口长气。</w:t>
      </w:r>
    </w:p>
    <w:p w:rsidR="005806B2" w:rsidRDefault="005806B2" w:rsidP="005806B2">
      <w:pPr>
        <w:numPr>
          <w:ilvl w:val="0"/>
          <w:numId w:val="50"/>
        </w:numPr>
        <w:rPr>
          <w:del w:id="2315" w:author="婧 边" w:date="2016-06-19T22:50:00Z"/>
          <w:rFonts w:ascii="仿宋" w:eastAsia="仿宋" w:hAnsi="仿宋" w:cs="仿宋"/>
          <w:sz w:val="28"/>
          <w:szCs w:val="28"/>
        </w:rPr>
        <w:pPrChange w:id="2316" w:author="婧 边" w:date="2016-06-19T22:50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</w:p>
    <w:p w:rsidR="005806B2" w:rsidRDefault="005806B2" w:rsidP="005806B2">
      <w:pPr>
        <w:numPr>
          <w:ilvl w:val="0"/>
          <w:numId w:val="50"/>
        </w:numPr>
        <w:rPr>
          <w:del w:id="2317" w:author="婧 边" w:date="2016-06-19T22:50:00Z"/>
          <w:rFonts w:ascii="仿宋" w:eastAsia="仿宋" w:hAnsi="仿宋" w:cs="仿宋"/>
          <w:sz w:val="28"/>
          <w:szCs w:val="28"/>
        </w:rPr>
        <w:pPrChange w:id="2318" w:author="婧 边" w:date="2016-06-19T22:50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</w:p>
    <w:p w:rsidR="005806B2" w:rsidRDefault="005806B2" w:rsidP="005806B2">
      <w:pPr>
        <w:numPr>
          <w:ilvl w:val="0"/>
          <w:numId w:val="50"/>
        </w:numPr>
        <w:rPr>
          <w:rFonts w:ascii="仿宋" w:eastAsia="仿宋" w:hAnsi="仿宋" w:cs="仿宋"/>
          <w:sz w:val="28"/>
          <w:szCs w:val="28"/>
        </w:rPr>
        <w:pPrChange w:id="2319" w:author="婧 边" w:date="2016-06-19T22:50:00Z">
          <w:pPr>
            <w:numPr>
              <w:numId w:val="1"/>
            </w:numPr>
            <w:tabs>
              <w:tab w:val="left" w:pos="420"/>
            </w:tabs>
            <w:ind w:hanging="420"/>
          </w:pPr>
        </w:pPrChange>
      </w:pPr>
    </w:p>
    <w:sectPr w:rsidR="005806B2" w:rsidSect="009F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82" w:author="" w:date="2016-06-19T21:34:00Z" w:initials="">
    <w:p w:rsidR="005806B2" w:rsidRDefault="005806B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王雨欣这么说好么？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EC556"/>
    <w:multiLevelType w:val="singleLevel"/>
    <w:tmpl w:val="575EC556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1">
    <w:nsid w:val="575EC5CA"/>
    <w:multiLevelType w:val="singleLevel"/>
    <w:tmpl w:val="575EC5CA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">
    <w:nsid w:val="575ECD4B"/>
    <w:multiLevelType w:val="singleLevel"/>
    <w:tmpl w:val="575ECD4B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">
    <w:nsid w:val="575ECFF2"/>
    <w:multiLevelType w:val="singleLevel"/>
    <w:tmpl w:val="575ECFF2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">
    <w:nsid w:val="575ED3E6"/>
    <w:multiLevelType w:val="singleLevel"/>
    <w:tmpl w:val="575ED3E6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5">
    <w:nsid w:val="575ED59C"/>
    <w:multiLevelType w:val="singleLevel"/>
    <w:tmpl w:val="575ED59C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6">
    <w:nsid w:val="575ED828"/>
    <w:multiLevelType w:val="singleLevel"/>
    <w:tmpl w:val="575ED828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7">
    <w:nsid w:val="575EF047"/>
    <w:multiLevelType w:val="singleLevel"/>
    <w:tmpl w:val="575EF047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8">
    <w:nsid w:val="575EF1E1"/>
    <w:multiLevelType w:val="singleLevel"/>
    <w:tmpl w:val="575EF1E1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9">
    <w:nsid w:val="575EF20B"/>
    <w:multiLevelType w:val="singleLevel"/>
    <w:tmpl w:val="575EF20B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0">
    <w:nsid w:val="575EF38F"/>
    <w:multiLevelType w:val="singleLevel"/>
    <w:tmpl w:val="575EF38F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1">
    <w:nsid w:val="575EF4B0"/>
    <w:multiLevelType w:val="singleLevel"/>
    <w:tmpl w:val="575EF4B0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2">
    <w:nsid w:val="575EF7EA"/>
    <w:multiLevelType w:val="singleLevel"/>
    <w:tmpl w:val="575EF7EA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3">
    <w:nsid w:val="575EFA44"/>
    <w:multiLevelType w:val="singleLevel"/>
    <w:tmpl w:val="575EFA44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4">
    <w:nsid w:val="575EFAC2"/>
    <w:multiLevelType w:val="singleLevel"/>
    <w:tmpl w:val="575EFAC2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5">
    <w:nsid w:val="575EFC14"/>
    <w:multiLevelType w:val="singleLevel"/>
    <w:tmpl w:val="575EFC14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6">
    <w:nsid w:val="575F011B"/>
    <w:multiLevelType w:val="singleLevel"/>
    <w:tmpl w:val="575F011B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7">
    <w:nsid w:val="575F01D1"/>
    <w:multiLevelType w:val="singleLevel"/>
    <w:tmpl w:val="575F01D1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8">
    <w:nsid w:val="575F04CD"/>
    <w:multiLevelType w:val="singleLevel"/>
    <w:tmpl w:val="575F04CD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19">
    <w:nsid w:val="575F06CF"/>
    <w:multiLevelType w:val="singleLevel"/>
    <w:tmpl w:val="575F06CF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0">
    <w:nsid w:val="575F086E"/>
    <w:multiLevelType w:val="singleLevel"/>
    <w:tmpl w:val="575F086E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1">
    <w:nsid w:val="575F09A5"/>
    <w:multiLevelType w:val="singleLevel"/>
    <w:tmpl w:val="575F09A5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2">
    <w:nsid w:val="575F0CB1"/>
    <w:multiLevelType w:val="singleLevel"/>
    <w:tmpl w:val="575F0CB1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3">
    <w:nsid w:val="5760C71C"/>
    <w:multiLevelType w:val="singleLevel"/>
    <w:tmpl w:val="5760C71C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4">
    <w:nsid w:val="5760C75B"/>
    <w:multiLevelType w:val="singleLevel"/>
    <w:tmpl w:val="5760C75B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5">
    <w:nsid w:val="5760D23A"/>
    <w:multiLevelType w:val="singleLevel"/>
    <w:tmpl w:val="5760D23A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6">
    <w:nsid w:val="5760D341"/>
    <w:multiLevelType w:val="singleLevel"/>
    <w:tmpl w:val="5760D341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7">
    <w:nsid w:val="5760DF87"/>
    <w:multiLevelType w:val="singleLevel"/>
    <w:tmpl w:val="5760DF87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8">
    <w:nsid w:val="57610462"/>
    <w:multiLevelType w:val="singleLevel"/>
    <w:tmpl w:val="57610462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29">
    <w:nsid w:val="57611109"/>
    <w:multiLevelType w:val="singleLevel"/>
    <w:tmpl w:val="57611109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0">
    <w:nsid w:val="5761529B"/>
    <w:multiLevelType w:val="singleLevel"/>
    <w:tmpl w:val="5761529B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1">
    <w:nsid w:val="576153E6"/>
    <w:multiLevelType w:val="singleLevel"/>
    <w:tmpl w:val="576153E6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2">
    <w:nsid w:val="5761588C"/>
    <w:multiLevelType w:val="singleLevel"/>
    <w:tmpl w:val="5761588C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3">
    <w:nsid w:val="5761649E"/>
    <w:multiLevelType w:val="singleLevel"/>
    <w:tmpl w:val="5761649E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4">
    <w:nsid w:val="57617352"/>
    <w:multiLevelType w:val="singleLevel"/>
    <w:tmpl w:val="57617352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5">
    <w:nsid w:val="57617404"/>
    <w:multiLevelType w:val="singleLevel"/>
    <w:tmpl w:val="57617404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6">
    <w:nsid w:val="5761752B"/>
    <w:multiLevelType w:val="singleLevel"/>
    <w:tmpl w:val="5761752B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7">
    <w:nsid w:val="57617609"/>
    <w:multiLevelType w:val="singleLevel"/>
    <w:tmpl w:val="57617609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8">
    <w:nsid w:val="57617A66"/>
    <w:multiLevelType w:val="singleLevel"/>
    <w:tmpl w:val="57617A66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39">
    <w:nsid w:val="57617AF0"/>
    <w:multiLevelType w:val="singleLevel"/>
    <w:tmpl w:val="57617AF0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0">
    <w:nsid w:val="57617B6A"/>
    <w:multiLevelType w:val="singleLevel"/>
    <w:tmpl w:val="57617B6A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1">
    <w:nsid w:val="57617C0D"/>
    <w:multiLevelType w:val="singleLevel"/>
    <w:tmpl w:val="57617C0D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2">
    <w:nsid w:val="57618FC8"/>
    <w:multiLevelType w:val="singleLevel"/>
    <w:tmpl w:val="57618FC8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3">
    <w:nsid w:val="57619156"/>
    <w:multiLevelType w:val="singleLevel"/>
    <w:tmpl w:val="57619156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4">
    <w:nsid w:val="576192B3"/>
    <w:multiLevelType w:val="singleLevel"/>
    <w:tmpl w:val="576192B3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5">
    <w:nsid w:val="57619371"/>
    <w:multiLevelType w:val="singleLevel"/>
    <w:tmpl w:val="57619371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6">
    <w:nsid w:val="576194CE"/>
    <w:multiLevelType w:val="singleLevel"/>
    <w:tmpl w:val="576194CE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7">
    <w:nsid w:val="57619627"/>
    <w:multiLevelType w:val="singleLevel"/>
    <w:tmpl w:val="57619627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8">
    <w:nsid w:val="57619685"/>
    <w:multiLevelType w:val="singleLevel"/>
    <w:tmpl w:val="57619685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abstractNum w:abstractNumId="49">
    <w:nsid w:val="5761B9F8"/>
    <w:multiLevelType w:val="singleLevel"/>
    <w:tmpl w:val="5761B9F8"/>
    <w:lvl w:ilvl="0">
      <w:start w:val="1"/>
      <w:numFmt w:val="bullet"/>
      <w:lvlText w:val="△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1"/>
  </w:num>
  <w:num w:numId="32">
    <w:abstractNumId w:val="30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9"/>
  </w:num>
  <w:num w:numId="49">
    <w:abstractNumId w:val="47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07D7"/>
    <w:rsid w:val="00010C9C"/>
    <w:rsid w:val="00027472"/>
    <w:rsid w:val="0004466B"/>
    <w:rsid w:val="00045CFE"/>
    <w:rsid w:val="0005202D"/>
    <w:rsid w:val="00054F37"/>
    <w:rsid w:val="0007113E"/>
    <w:rsid w:val="000911A0"/>
    <w:rsid w:val="000A5E12"/>
    <w:rsid w:val="000C06D3"/>
    <w:rsid w:val="000D5913"/>
    <w:rsid w:val="000D7088"/>
    <w:rsid w:val="000F152B"/>
    <w:rsid w:val="000F1649"/>
    <w:rsid w:val="000F6B3B"/>
    <w:rsid w:val="001024AD"/>
    <w:rsid w:val="00103C43"/>
    <w:rsid w:val="00111FBE"/>
    <w:rsid w:val="0014705D"/>
    <w:rsid w:val="00161AB6"/>
    <w:rsid w:val="001669C9"/>
    <w:rsid w:val="00177E4A"/>
    <w:rsid w:val="00186B40"/>
    <w:rsid w:val="00194314"/>
    <w:rsid w:val="001B0569"/>
    <w:rsid w:val="001B4BEC"/>
    <w:rsid w:val="001E125A"/>
    <w:rsid w:val="001E6498"/>
    <w:rsid w:val="00224673"/>
    <w:rsid w:val="00230CD0"/>
    <w:rsid w:val="00235EDC"/>
    <w:rsid w:val="002367B8"/>
    <w:rsid w:val="00245C5D"/>
    <w:rsid w:val="00263CD4"/>
    <w:rsid w:val="002667AD"/>
    <w:rsid w:val="00281F32"/>
    <w:rsid w:val="002865E6"/>
    <w:rsid w:val="00292C54"/>
    <w:rsid w:val="0029697C"/>
    <w:rsid w:val="002A3F15"/>
    <w:rsid w:val="002B3084"/>
    <w:rsid w:val="002B3B5E"/>
    <w:rsid w:val="002D595E"/>
    <w:rsid w:val="002D7149"/>
    <w:rsid w:val="002E5BB8"/>
    <w:rsid w:val="002E6B40"/>
    <w:rsid w:val="002F4B10"/>
    <w:rsid w:val="0030022F"/>
    <w:rsid w:val="00310936"/>
    <w:rsid w:val="00317023"/>
    <w:rsid w:val="00317625"/>
    <w:rsid w:val="0036334F"/>
    <w:rsid w:val="003A43CD"/>
    <w:rsid w:val="003C32EF"/>
    <w:rsid w:val="003C7858"/>
    <w:rsid w:val="003E3D86"/>
    <w:rsid w:val="003F05A3"/>
    <w:rsid w:val="003F1B9E"/>
    <w:rsid w:val="003F2847"/>
    <w:rsid w:val="004039F5"/>
    <w:rsid w:val="00406734"/>
    <w:rsid w:val="004136D3"/>
    <w:rsid w:val="004159D8"/>
    <w:rsid w:val="00432372"/>
    <w:rsid w:val="00441459"/>
    <w:rsid w:val="004500D2"/>
    <w:rsid w:val="0046056B"/>
    <w:rsid w:val="004619B1"/>
    <w:rsid w:val="0047465C"/>
    <w:rsid w:val="004833F7"/>
    <w:rsid w:val="00486A7A"/>
    <w:rsid w:val="00490F7E"/>
    <w:rsid w:val="0049133B"/>
    <w:rsid w:val="004A1618"/>
    <w:rsid w:val="004A1813"/>
    <w:rsid w:val="004A33F7"/>
    <w:rsid w:val="004A3836"/>
    <w:rsid w:val="004A40E5"/>
    <w:rsid w:val="004A6C65"/>
    <w:rsid w:val="004C0583"/>
    <w:rsid w:val="004C6DD7"/>
    <w:rsid w:val="004D4642"/>
    <w:rsid w:val="004E3073"/>
    <w:rsid w:val="004E7579"/>
    <w:rsid w:val="004F3A4C"/>
    <w:rsid w:val="004F45B9"/>
    <w:rsid w:val="00505682"/>
    <w:rsid w:val="00523415"/>
    <w:rsid w:val="0053513B"/>
    <w:rsid w:val="00546EBF"/>
    <w:rsid w:val="00571D56"/>
    <w:rsid w:val="00574E5A"/>
    <w:rsid w:val="005806B2"/>
    <w:rsid w:val="005831A4"/>
    <w:rsid w:val="00587717"/>
    <w:rsid w:val="005A5B19"/>
    <w:rsid w:val="005A7B0A"/>
    <w:rsid w:val="005E0383"/>
    <w:rsid w:val="005F308E"/>
    <w:rsid w:val="005F671A"/>
    <w:rsid w:val="00600CB6"/>
    <w:rsid w:val="00617079"/>
    <w:rsid w:val="00623F86"/>
    <w:rsid w:val="00625185"/>
    <w:rsid w:val="006403CE"/>
    <w:rsid w:val="00640651"/>
    <w:rsid w:val="00643F52"/>
    <w:rsid w:val="00655AA0"/>
    <w:rsid w:val="006C292C"/>
    <w:rsid w:val="006D0F3C"/>
    <w:rsid w:val="00701560"/>
    <w:rsid w:val="00717F70"/>
    <w:rsid w:val="00730C9F"/>
    <w:rsid w:val="00740D5A"/>
    <w:rsid w:val="007540DD"/>
    <w:rsid w:val="00776581"/>
    <w:rsid w:val="00780C14"/>
    <w:rsid w:val="00784391"/>
    <w:rsid w:val="00787579"/>
    <w:rsid w:val="007B1B7A"/>
    <w:rsid w:val="007C3164"/>
    <w:rsid w:val="007C6666"/>
    <w:rsid w:val="007D1A57"/>
    <w:rsid w:val="007E064C"/>
    <w:rsid w:val="007F57C8"/>
    <w:rsid w:val="00804A04"/>
    <w:rsid w:val="0081700E"/>
    <w:rsid w:val="00820108"/>
    <w:rsid w:val="00831710"/>
    <w:rsid w:val="00852A51"/>
    <w:rsid w:val="00855EC2"/>
    <w:rsid w:val="00871A67"/>
    <w:rsid w:val="00871CC6"/>
    <w:rsid w:val="00871DAF"/>
    <w:rsid w:val="008C3AE8"/>
    <w:rsid w:val="008C5CA1"/>
    <w:rsid w:val="008D28BF"/>
    <w:rsid w:val="008E23E5"/>
    <w:rsid w:val="008E4232"/>
    <w:rsid w:val="008E5150"/>
    <w:rsid w:val="00911C2E"/>
    <w:rsid w:val="00923EC5"/>
    <w:rsid w:val="00935850"/>
    <w:rsid w:val="009358D7"/>
    <w:rsid w:val="00953C10"/>
    <w:rsid w:val="009611DE"/>
    <w:rsid w:val="00962E58"/>
    <w:rsid w:val="00985688"/>
    <w:rsid w:val="00990450"/>
    <w:rsid w:val="0099694F"/>
    <w:rsid w:val="009A40AB"/>
    <w:rsid w:val="009B5B13"/>
    <w:rsid w:val="009C2FDF"/>
    <w:rsid w:val="009C3A09"/>
    <w:rsid w:val="009E474C"/>
    <w:rsid w:val="009E481B"/>
    <w:rsid w:val="009E4911"/>
    <w:rsid w:val="009F783C"/>
    <w:rsid w:val="00A42F1B"/>
    <w:rsid w:val="00A77C4A"/>
    <w:rsid w:val="00A80685"/>
    <w:rsid w:val="00A813CB"/>
    <w:rsid w:val="00A85731"/>
    <w:rsid w:val="00A87134"/>
    <w:rsid w:val="00A948D0"/>
    <w:rsid w:val="00A94DEE"/>
    <w:rsid w:val="00AA0D07"/>
    <w:rsid w:val="00AA6DE2"/>
    <w:rsid w:val="00AB00FB"/>
    <w:rsid w:val="00AB4DF2"/>
    <w:rsid w:val="00AB6B8A"/>
    <w:rsid w:val="00AC2727"/>
    <w:rsid w:val="00AC27DC"/>
    <w:rsid w:val="00AE02BC"/>
    <w:rsid w:val="00AE7F95"/>
    <w:rsid w:val="00B16B2E"/>
    <w:rsid w:val="00B31ED3"/>
    <w:rsid w:val="00B35977"/>
    <w:rsid w:val="00B66975"/>
    <w:rsid w:val="00B83409"/>
    <w:rsid w:val="00B83D83"/>
    <w:rsid w:val="00B96BE4"/>
    <w:rsid w:val="00BA31EB"/>
    <w:rsid w:val="00BA3E29"/>
    <w:rsid w:val="00BC6BA3"/>
    <w:rsid w:val="00BE0CBE"/>
    <w:rsid w:val="00BF3BB4"/>
    <w:rsid w:val="00C04FD4"/>
    <w:rsid w:val="00C12836"/>
    <w:rsid w:val="00C24363"/>
    <w:rsid w:val="00C35602"/>
    <w:rsid w:val="00C4470C"/>
    <w:rsid w:val="00C651F1"/>
    <w:rsid w:val="00C73AE7"/>
    <w:rsid w:val="00C836E9"/>
    <w:rsid w:val="00C91444"/>
    <w:rsid w:val="00C92A57"/>
    <w:rsid w:val="00C9443F"/>
    <w:rsid w:val="00CA4A1E"/>
    <w:rsid w:val="00CA4D50"/>
    <w:rsid w:val="00CA79A6"/>
    <w:rsid w:val="00CD28DE"/>
    <w:rsid w:val="00CF6AE6"/>
    <w:rsid w:val="00D17A11"/>
    <w:rsid w:val="00D524D4"/>
    <w:rsid w:val="00D5633A"/>
    <w:rsid w:val="00D645AD"/>
    <w:rsid w:val="00D66894"/>
    <w:rsid w:val="00D6752C"/>
    <w:rsid w:val="00D75B77"/>
    <w:rsid w:val="00D807D7"/>
    <w:rsid w:val="00D84D44"/>
    <w:rsid w:val="00D869AB"/>
    <w:rsid w:val="00D92085"/>
    <w:rsid w:val="00DA01C2"/>
    <w:rsid w:val="00DA0C1E"/>
    <w:rsid w:val="00DB0D94"/>
    <w:rsid w:val="00DC29B1"/>
    <w:rsid w:val="00DC49BA"/>
    <w:rsid w:val="00DC7F3F"/>
    <w:rsid w:val="00DD0DE8"/>
    <w:rsid w:val="00DD5696"/>
    <w:rsid w:val="00E037E2"/>
    <w:rsid w:val="00E10CCD"/>
    <w:rsid w:val="00E30C42"/>
    <w:rsid w:val="00E3464B"/>
    <w:rsid w:val="00E65CB2"/>
    <w:rsid w:val="00E93356"/>
    <w:rsid w:val="00E96A41"/>
    <w:rsid w:val="00EA396E"/>
    <w:rsid w:val="00EC4DC0"/>
    <w:rsid w:val="00EC58A6"/>
    <w:rsid w:val="00EE6318"/>
    <w:rsid w:val="00EF35C6"/>
    <w:rsid w:val="00F00C37"/>
    <w:rsid w:val="00F015D2"/>
    <w:rsid w:val="00F15C07"/>
    <w:rsid w:val="00F24B72"/>
    <w:rsid w:val="00F2594E"/>
    <w:rsid w:val="00F37FBD"/>
    <w:rsid w:val="00F4346C"/>
    <w:rsid w:val="00F47204"/>
    <w:rsid w:val="00F54E86"/>
    <w:rsid w:val="00F6743E"/>
    <w:rsid w:val="00F736A4"/>
    <w:rsid w:val="00F801D4"/>
    <w:rsid w:val="00F85935"/>
    <w:rsid w:val="00F912D2"/>
    <w:rsid w:val="00F93AE2"/>
    <w:rsid w:val="00FA1FC1"/>
    <w:rsid w:val="00FA37F2"/>
    <w:rsid w:val="00FC1226"/>
    <w:rsid w:val="00FC3403"/>
    <w:rsid w:val="00FE2426"/>
    <w:rsid w:val="00FE45F7"/>
    <w:rsid w:val="00FE4DF3"/>
    <w:rsid w:val="00FF2DA3"/>
    <w:rsid w:val="00FF3F49"/>
    <w:rsid w:val="03F34E8A"/>
    <w:rsid w:val="060E41F9"/>
    <w:rsid w:val="06974433"/>
    <w:rsid w:val="09326BC8"/>
    <w:rsid w:val="0A07130C"/>
    <w:rsid w:val="0C176AD9"/>
    <w:rsid w:val="0CCF0A31"/>
    <w:rsid w:val="0D2A7A67"/>
    <w:rsid w:val="102656AD"/>
    <w:rsid w:val="106773E7"/>
    <w:rsid w:val="12663F7D"/>
    <w:rsid w:val="15EE5C9F"/>
    <w:rsid w:val="172C1750"/>
    <w:rsid w:val="1CB95A05"/>
    <w:rsid w:val="1DAA5709"/>
    <w:rsid w:val="1DE14799"/>
    <w:rsid w:val="1ED85B17"/>
    <w:rsid w:val="1F902AFD"/>
    <w:rsid w:val="201371CD"/>
    <w:rsid w:val="20BD6DBB"/>
    <w:rsid w:val="212F044F"/>
    <w:rsid w:val="21F43126"/>
    <w:rsid w:val="2583132F"/>
    <w:rsid w:val="278734C3"/>
    <w:rsid w:val="28320DC0"/>
    <w:rsid w:val="2DD7616D"/>
    <w:rsid w:val="2F315771"/>
    <w:rsid w:val="32E63272"/>
    <w:rsid w:val="34B7446C"/>
    <w:rsid w:val="382E4DAE"/>
    <w:rsid w:val="3ABA78C4"/>
    <w:rsid w:val="3B2A3051"/>
    <w:rsid w:val="449E297D"/>
    <w:rsid w:val="49FB319C"/>
    <w:rsid w:val="4A5746C6"/>
    <w:rsid w:val="4AB7325D"/>
    <w:rsid w:val="4B884C55"/>
    <w:rsid w:val="4C161356"/>
    <w:rsid w:val="4E3C27D4"/>
    <w:rsid w:val="53A924D3"/>
    <w:rsid w:val="54DF6914"/>
    <w:rsid w:val="579B3534"/>
    <w:rsid w:val="58F530C3"/>
    <w:rsid w:val="5BB665E3"/>
    <w:rsid w:val="5C064B05"/>
    <w:rsid w:val="60CC4085"/>
    <w:rsid w:val="62761EE3"/>
    <w:rsid w:val="632B07C5"/>
    <w:rsid w:val="64EF5AA8"/>
    <w:rsid w:val="69744458"/>
    <w:rsid w:val="6A0A7C9C"/>
    <w:rsid w:val="6C7F11C8"/>
    <w:rsid w:val="6CA5099A"/>
    <w:rsid w:val="6E0B0896"/>
    <w:rsid w:val="6E3B647F"/>
    <w:rsid w:val="6FEE6FF4"/>
    <w:rsid w:val="70AA067A"/>
    <w:rsid w:val="72895696"/>
    <w:rsid w:val="72EA1022"/>
    <w:rsid w:val="760C3ADA"/>
    <w:rsid w:val="76C3227D"/>
    <w:rsid w:val="794F2FE6"/>
    <w:rsid w:val="7D043E42"/>
    <w:rsid w:val="7D6569E8"/>
    <w:rsid w:val="7F21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83C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432372"/>
    <w:rPr>
      <w:rFonts w:ascii="Heiti SC Light" w:eastAsia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32372"/>
    <w:rPr>
      <w:rFonts w:ascii="Heiti SC Light" w:eastAsia="Times New Roman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53513B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rsid w:val="0053513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3513B"/>
    <w:rPr>
      <w:rFonts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3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351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1185</TotalTime>
  <Pages>48</Pages>
  <Words>9824</Words>
  <Characters>9923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</dc:creator>
  <cp:keywords/>
  <dc:description/>
  <cp:lastModifiedBy>sd</cp:lastModifiedBy>
  <cp:revision>173</cp:revision>
  <dcterms:created xsi:type="dcterms:W3CDTF">2014-10-29T12:08:00Z</dcterms:created>
  <dcterms:modified xsi:type="dcterms:W3CDTF">2016-06-24T14:44:00Z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